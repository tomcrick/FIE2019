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4628" w14:textId="77777777" w:rsidR="0040377F" w:rsidRPr="003F4CA5" w:rsidRDefault="00910379" w:rsidP="00756D40">
      <w:pPr>
        <w:jc w:val="both"/>
        <w:rPr>
          <w:rFonts w:ascii="Arial" w:hAnsi="Arial" w:cs="Arial"/>
          <w:b/>
          <w:sz w:val="20"/>
          <w:szCs w:val="20"/>
        </w:rPr>
      </w:pPr>
      <w:r w:rsidRPr="003F4CA5">
        <w:rPr>
          <w:rFonts w:ascii="Arial" w:hAnsi="Arial" w:cs="Arial"/>
          <w:b/>
          <w:sz w:val="20"/>
          <w:szCs w:val="20"/>
        </w:rPr>
        <w:t>Delivering Cybersecurity Education Effectively</w:t>
      </w:r>
    </w:p>
    <w:p w14:paraId="36AB3B6E" w14:textId="77777777" w:rsidR="00910379" w:rsidRPr="003F4CA5" w:rsidRDefault="00910379" w:rsidP="00756D40">
      <w:pPr>
        <w:jc w:val="both"/>
        <w:rPr>
          <w:rFonts w:ascii="Arial" w:hAnsi="Arial" w:cs="Arial"/>
          <w:b/>
          <w:sz w:val="20"/>
          <w:szCs w:val="20"/>
        </w:rPr>
      </w:pPr>
    </w:p>
    <w:p w14:paraId="6213CF10" w14:textId="63553642" w:rsidR="00910379" w:rsidRPr="003F4CA5" w:rsidRDefault="0032351C" w:rsidP="00756D40">
      <w:pPr>
        <w:jc w:val="both"/>
        <w:rPr>
          <w:rFonts w:ascii="Arial" w:hAnsi="Arial" w:cs="Arial"/>
          <w:b/>
          <w:sz w:val="20"/>
          <w:szCs w:val="20"/>
        </w:rPr>
      </w:pPr>
      <w:r w:rsidRPr="003F4CA5">
        <w:rPr>
          <w:rFonts w:ascii="Arial" w:hAnsi="Arial" w:cs="Arial"/>
          <w:b/>
          <w:sz w:val="20"/>
          <w:szCs w:val="20"/>
        </w:rPr>
        <w:t>Draft Chapter</w:t>
      </w:r>
    </w:p>
    <w:p w14:paraId="2CFB8C6E" w14:textId="77777777" w:rsidR="00910379" w:rsidRPr="003F4CA5" w:rsidRDefault="00910379" w:rsidP="00756D40">
      <w:pPr>
        <w:jc w:val="both"/>
        <w:rPr>
          <w:rFonts w:ascii="Arial" w:hAnsi="Arial" w:cs="Arial"/>
          <w:b/>
          <w:sz w:val="20"/>
          <w:szCs w:val="20"/>
        </w:rPr>
      </w:pPr>
    </w:p>
    <w:p w14:paraId="494715DA" w14:textId="3DE34F0B" w:rsidR="00910379" w:rsidRPr="003F4CA5" w:rsidRDefault="00910379" w:rsidP="00756D40">
      <w:pPr>
        <w:jc w:val="both"/>
        <w:rPr>
          <w:rFonts w:ascii="Arial" w:hAnsi="Arial" w:cs="Arial"/>
          <w:b/>
          <w:sz w:val="20"/>
          <w:szCs w:val="20"/>
        </w:rPr>
      </w:pPr>
      <w:r w:rsidRPr="003F4CA5">
        <w:rPr>
          <w:rFonts w:ascii="Arial" w:hAnsi="Arial" w:cs="Arial"/>
          <w:b/>
          <w:sz w:val="20"/>
          <w:szCs w:val="20"/>
        </w:rPr>
        <w:t>Introduction</w:t>
      </w:r>
      <w:r w:rsidR="00212618" w:rsidRPr="003F4CA5">
        <w:rPr>
          <w:rFonts w:ascii="Arial" w:hAnsi="Arial" w:cs="Arial"/>
          <w:b/>
          <w:sz w:val="20"/>
          <w:szCs w:val="20"/>
        </w:rPr>
        <w:t xml:space="preserve"> </w:t>
      </w:r>
    </w:p>
    <w:p w14:paraId="471E2762" w14:textId="77777777" w:rsidR="007C3D08" w:rsidRPr="003F4CA5" w:rsidRDefault="007C3D08" w:rsidP="00756D40">
      <w:pPr>
        <w:jc w:val="both"/>
        <w:rPr>
          <w:rFonts w:ascii="Arial" w:hAnsi="Arial" w:cs="Arial"/>
          <w:sz w:val="20"/>
          <w:szCs w:val="20"/>
        </w:rPr>
      </w:pPr>
    </w:p>
    <w:p w14:paraId="6AD9B69C" w14:textId="45E0031C" w:rsidR="007C3D08" w:rsidRPr="003F4CA5" w:rsidRDefault="007C3D08" w:rsidP="00756D40">
      <w:pPr>
        <w:jc w:val="both"/>
        <w:rPr>
          <w:rFonts w:ascii="Arial" w:hAnsi="Arial" w:cs="Arial"/>
          <w:color w:val="1A1A1A"/>
          <w:sz w:val="20"/>
          <w:szCs w:val="20"/>
          <w:lang w:val="en-US"/>
        </w:rPr>
      </w:pPr>
      <w:r w:rsidRPr="003F4CA5">
        <w:rPr>
          <w:rFonts w:ascii="Arial" w:hAnsi="Arial" w:cs="Arial"/>
          <w:color w:val="1A1A1A"/>
          <w:sz w:val="20"/>
          <w:szCs w:val="20"/>
          <w:lang w:val="en-US"/>
        </w:rPr>
        <w:t xml:space="preserve">This </w:t>
      </w:r>
      <w:r w:rsidR="00185970" w:rsidRPr="003F4CA5">
        <w:rPr>
          <w:rFonts w:ascii="Arial" w:hAnsi="Arial" w:cs="Arial"/>
          <w:color w:val="1A1A1A"/>
          <w:sz w:val="20"/>
          <w:szCs w:val="20"/>
          <w:lang w:val="en-US"/>
        </w:rPr>
        <w:t xml:space="preserve">chapter </w:t>
      </w:r>
      <w:r w:rsidRPr="003F4CA5">
        <w:rPr>
          <w:rFonts w:ascii="Arial" w:hAnsi="Arial" w:cs="Arial"/>
          <w:color w:val="1A1A1A"/>
          <w:sz w:val="20"/>
          <w:szCs w:val="20"/>
          <w:lang w:val="en-US"/>
        </w:rPr>
        <w:t>draws on cur</w:t>
      </w:r>
      <w:r w:rsidR="00185970" w:rsidRPr="003F4CA5">
        <w:rPr>
          <w:rFonts w:ascii="Arial" w:hAnsi="Arial" w:cs="Arial"/>
          <w:color w:val="1A1A1A"/>
          <w:sz w:val="20"/>
          <w:szCs w:val="20"/>
          <w:lang w:val="en-US"/>
        </w:rPr>
        <w:t>rent research and best practice</w:t>
      </w:r>
      <w:r w:rsidRPr="003F4CA5">
        <w:rPr>
          <w:rFonts w:ascii="Arial" w:hAnsi="Arial" w:cs="Arial"/>
          <w:color w:val="1A1A1A"/>
          <w:sz w:val="20"/>
          <w:szCs w:val="20"/>
          <w:lang w:val="en-US"/>
        </w:rPr>
        <w:t xml:space="preserve"> into teaching in </w:t>
      </w:r>
      <w:r w:rsidR="00185970" w:rsidRPr="003F4CA5">
        <w:rPr>
          <w:rFonts w:ascii="Arial" w:hAnsi="Arial" w:cs="Arial"/>
          <w:color w:val="1A1A1A"/>
          <w:sz w:val="20"/>
          <w:szCs w:val="20"/>
          <w:lang w:val="en-US"/>
        </w:rPr>
        <w:t xml:space="preserve">cybersecurity in </w:t>
      </w:r>
      <w:r w:rsidRPr="003F4CA5">
        <w:rPr>
          <w:rFonts w:ascii="Arial" w:hAnsi="Arial" w:cs="Arial"/>
          <w:color w:val="1A1A1A"/>
          <w:sz w:val="20"/>
          <w:szCs w:val="20"/>
          <w:lang w:val="en-US"/>
        </w:rPr>
        <w:t xml:space="preserve">higher education. The </w:t>
      </w:r>
      <w:r w:rsidR="00185970" w:rsidRPr="003F4CA5">
        <w:rPr>
          <w:rFonts w:ascii="Arial" w:hAnsi="Arial" w:cs="Arial"/>
          <w:color w:val="1A1A1A"/>
          <w:sz w:val="20"/>
          <w:szCs w:val="20"/>
          <w:lang w:val="en-US"/>
        </w:rPr>
        <w:t>chapter</w:t>
      </w:r>
      <w:r w:rsidRPr="003F4CA5">
        <w:rPr>
          <w:rFonts w:ascii="Arial" w:hAnsi="Arial" w:cs="Arial"/>
          <w:color w:val="1A1A1A"/>
          <w:sz w:val="20"/>
          <w:szCs w:val="20"/>
          <w:lang w:val="en-US"/>
        </w:rPr>
        <w:t xml:space="preserve"> provides a theoretical and pedagogical foundation for helping </w:t>
      </w:r>
      <w:r w:rsidR="00104608" w:rsidRPr="003F4CA5">
        <w:rPr>
          <w:rFonts w:ascii="Arial" w:hAnsi="Arial" w:cs="Arial"/>
          <w:color w:val="1A1A1A"/>
          <w:sz w:val="20"/>
          <w:szCs w:val="20"/>
          <w:lang w:val="en-US"/>
        </w:rPr>
        <w:t>tutors</w:t>
      </w:r>
      <w:r w:rsidRPr="003F4CA5">
        <w:rPr>
          <w:rFonts w:ascii="Arial" w:hAnsi="Arial" w:cs="Arial"/>
          <w:color w:val="1A1A1A"/>
          <w:sz w:val="20"/>
          <w:szCs w:val="20"/>
          <w:lang w:val="en-US"/>
        </w:rPr>
        <w:t xml:space="preserve"> make decisions about </w:t>
      </w:r>
      <w:r w:rsidR="00104608" w:rsidRPr="003F4CA5">
        <w:rPr>
          <w:rFonts w:ascii="Arial" w:hAnsi="Arial" w:cs="Arial"/>
          <w:color w:val="1A1A1A"/>
          <w:sz w:val="20"/>
          <w:szCs w:val="20"/>
          <w:lang w:val="en-US"/>
        </w:rPr>
        <w:t xml:space="preserve">what </w:t>
      </w:r>
      <w:r w:rsidR="007115D7" w:rsidRPr="003F4CA5">
        <w:rPr>
          <w:rFonts w:ascii="Arial" w:hAnsi="Arial" w:cs="Arial"/>
          <w:color w:val="1A1A1A"/>
          <w:sz w:val="20"/>
          <w:szCs w:val="20"/>
          <w:lang w:val="en-US"/>
        </w:rPr>
        <w:t xml:space="preserve">topics </w:t>
      </w:r>
      <w:r w:rsidR="00104608" w:rsidRPr="003F4CA5">
        <w:rPr>
          <w:rFonts w:ascii="Arial" w:hAnsi="Arial" w:cs="Arial"/>
          <w:color w:val="1A1A1A"/>
          <w:sz w:val="20"/>
          <w:szCs w:val="20"/>
          <w:lang w:val="en-US"/>
        </w:rPr>
        <w:t xml:space="preserve">to include </w:t>
      </w:r>
      <w:r w:rsidR="006F2AE7">
        <w:rPr>
          <w:rFonts w:ascii="Arial" w:hAnsi="Arial" w:cs="Arial"/>
          <w:color w:val="1A1A1A"/>
          <w:sz w:val="20"/>
          <w:szCs w:val="20"/>
          <w:lang w:val="en-US"/>
        </w:rPr>
        <w:t>(detail provided i</w:t>
      </w:r>
      <w:r w:rsidR="007115D7" w:rsidRPr="003F4CA5">
        <w:rPr>
          <w:rFonts w:ascii="Arial" w:hAnsi="Arial" w:cs="Arial"/>
          <w:color w:val="1A1A1A"/>
          <w:sz w:val="20"/>
          <w:szCs w:val="20"/>
          <w:lang w:val="en-US"/>
        </w:rPr>
        <w:t xml:space="preserve">n previous chapters) </w:t>
      </w:r>
      <w:r w:rsidR="00104608" w:rsidRPr="003F4CA5">
        <w:rPr>
          <w:rFonts w:ascii="Arial" w:hAnsi="Arial" w:cs="Arial"/>
          <w:color w:val="1A1A1A"/>
          <w:sz w:val="20"/>
          <w:szCs w:val="20"/>
          <w:lang w:val="en-US"/>
        </w:rPr>
        <w:t>and approaches to teaching and assessing the cybersecurity</w:t>
      </w:r>
      <w:r w:rsidRPr="003F4CA5">
        <w:rPr>
          <w:rFonts w:ascii="Arial" w:hAnsi="Arial" w:cs="Arial"/>
          <w:color w:val="1A1A1A"/>
          <w:sz w:val="20"/>
          <w:szCs w:val="20"/>
          <w:lang w:val="en-US"/>
        </w:rPr>
        <w:t xml:space="preserve"> curriculum. </w:t>
      </w:r>
      <w:r w:rsidR="00876B8E" w:rsidRPr="003F4CA5">
        <w:rPr>
          <w:rFonts w:ascii="Arial" w:hAnsi="Arial" w:cs="Arial"/>
          <w:color w:val="1A1A1A"/>
          <w:sz w:val="20"/>
          <w:szCs w:val="20"/>
          <w:lang w:val="en-US"/>
        </w:rPr>
        <w:t xml:space="preserve">There </w:t>
      </w:r>
      <w:proofErr w:type="gramStart"/>
      <w:r w:rsidR="00876B8E" w:rsidRPr="003F4CA5">
        <w:rPr>
          <w:rFonts w:ascii="Arial" w:hAnsi="Arial" w:cs="Arial"/>
          <w:color w:val="1A1A1A"/>
          <w:sz w:val="20"/>
          <w:szCs w:val="20"/>
          <w:lang w:val="en-US"/>
        </w:rPr>
        <w:t>are of course a range</w:t>
      </w:r>
      <w:proofErr w:type="gramEnd"/>
      <w:r w:rsidR="00876B8E" w:rsidRPr="003F4CA5">
        <w:rPr>
          <w:rFonts w:ascii="Arial" w:hAnsi="Arial" w:cs="Arial"/>
          <w:color w:val="1A1A1A"/>
          <w:sz w:val="20"/>
          <w:szCs w:val="20"/>
          <w:lang w:val="en-US"/>
        </w:rPr>
        <w:t xml:space="preserve"> of potential stakeholders in cyberse</w:t>
      </w:r>
      <w:r w:rsidR="00AA086B" w:rsidRPr="003F4CA5">
        <w:rPr>
          <w:rFonts w:ascii="Arial" w:hAnsi="Arial" w:cs="Arial"/>
          <w:color w:val="1A1A1A"/>
          <w:sz w:val="20"/>
          <w:szCs w:val="20"/>
          <w:lang w:val="en-US"/>
        </w:rPr>
        <w:t>curity</w:t>
      </w:r>
      <w:r w:rsidR="00876B8E" w:rsidRPr="003F4CA5">
        <w:rPr>
          <w:rFonts w:ascii="Arial" w:hAnsi="Arial" w:cs="Arial"/>
          <w:color w:val="1A1A1A"/>
          <w:sz w:val="20"/>
          <w:szCs w:val="20"/>
          <w:lang w:val="en-US"/>
        </w:rPr>
        <w:t xml:space="preserve"> education ranging from government, policy and law makers to all members of society. However, for the purposes of brevity this chapter will focus on learners and those creating and delivering cybersecurity education</w:t>
      </w:r>
      <w:r w:rsidR="00D97060" w:rsidRPr="003F4CA5">
        <w:rPr>
          <w:rFonts w:ascii="Arial" w:hAnsi="Arial" w:cs="Arial"/>
          <w:color w:val="1A1A1A"/>
          <w:sz w:val="20"/>
          <w:szCs w:val="20"/>
          <w:lang w:val="en-US"/>
        </w:rPr>
        <w:t xml:space="preserve"> in the Higher Education sector</w:t>
      </w:r>
      <w:r w:rsidR="00876B8E" w:rsidRPr="003F4CA5">
        <w:rPr>
          <w:rFonts w:ascii="Arial" w:hAnsi="Arial" w:cs="Arial"/>
          <w:color w:val="1A1A1A"/>
          <w:sz w:val="20"/>
          <w:szCs w:val="20"/>
          <w:lang w:val="en-US"/>
        </w:rPr>
        <w:t xml:space="preserve">. </w:t>
      </w:r>
    </w:p>
    <w:p w14:paraId="65608A60" w14:textId="77777777" w:rsidR="00E87CC2" w:rsidRPr="003F4CA5" w:rsidRDefault="00E87CC2" w:rsidP="00756D40">
      <w:pPr>
        <w:jc w:val="both"/>
        <w:rPr>
          <w:rFonts w:ascii="Arial" w:hAnsi="Arial" w:cs="Arial"/>
          <w:color w:val="1A1A1A"/>
          <w:sz w:val="20"/>
          <w:szCs w:val="20"/>
          <w:lang w:val="en-US"/>
        </w:rPr>
      </w:pPr>
    </w:p>
    <w:p w14:paraId="43A98215" w14:textId="61016BBD" w:rsidR="00E87CC2" w:rsidRPr="003F4CA5" w:rsidRDefault="00C801B3" w:rsidP="00756D40">
      <w:pPr>
        <w:jc w:val="both"/>
        <w:rPr>
          <w:rFonts w:ascii="Arial" w:eastAsia="Cambria" w:hAnsi="Arial" w:cs="Arial"/>
          <w:sz w:val="20"/>
          <w:szCs w:val="20"/>
        </w:rPr>
      </w:pPr>
      <w:r w:rsidRPr="003F4CA5">
        <w:rPr>
          <w:rFonts w:ascii="Arial" w:eastAsia="Cambria" w:hAnsi="Arial" w:cs="Arial"/>
          <w:sz w:val="20"/>
          <w:szCs w:val="20"/>
        </w:rPr>
        <w:t>The chapter will</w:t>
      </w:r>
      <w:r w:rsidR="00BC3A0F" w:rsidRPr="003F4CA5">
        <w:rPr>
          <w:rFonts w:ascii="Arial" w:eastAsia="Cambria" w:hAnsi="Arial" w:cs="Arial"/>
          <w:sz w:val="20"/>
          <w:szCs w:val="20"/>
        </w:rPr>
        <w:t xml:space="preserve"> discuss the opportunities for</w:t>
      </w:r>
      <w:r w:rsidRPr="003F4CA5">
        <w:rPr>
          <w:rFonts w:ascii="Arial" w:eastAsia="Cambria" w:hAnsi="Arial" w:cs="Arial"/>
          <w:sz w:val="20"/>
          <w:szCs w:val="20"/>
        </w:rPr>
        <w:t xml:space="preserve"> </w:t>
      </w:r>
      <w:r w:rsidR="00B84200" w:rsidRPr="003F4CA5">
        <w:rPr>
          <w:rFonts w:ascii="Arial" w:eastAsia="Cambria" w:hAnsi="Arial" w:cs="Arial"/>
          <w:sz w:val="20"/>
          <w:szCs w:val="20"/>
        </w:rPr>
        <w:t>d</w:t>
      </w:r>
      <w:r w:rsidR="00E87CC2" w:rsidRPr="003F4CA5">
        <w:rPr>
          <w:rFonts w:ascii="Arial" w:eastAsia="Cambria" w:hAnsi="Arial" w:cs="Arial"/>
          <w:sz w:val="20"/>
          <w:szCs w:val="20"/>
        </w:rPr>
        <w:t xml:space="preserve">ifferent </w:t>
      </w:r>
      <w:r w:rsidR="00BC3A0F" w:rsidRPr="003F4CA5">
        <w:rPr>
          <w:rFonts w:ascii="Arial" w:eastAsia="Cambria" w:hAnsi="Arial" w:cs="Arial"/>
          <w:sz w:val="20"/>
          <w:szCs w:val="20"/>
        </w:rPr>
        <w:t xml:space="preserve">and innovative </w:t>
      </w:r>
      <w:r w:rsidR="00E87CC2" w:rsidRPr="003F4CA5">
        <w:rPr>
          <w:rFonts w:ascii="Arial" w:eastAsia="Cambria" w:hAnsi="Arial" w:cs="Arial"/>
          <w:sz w:val="20"/>
          <w:szCs w:val="20"/>
        </w:rPr>
        <w:t>way</w:t>
      </w:r>
      <w:r w:rsidR="00BC3A0F" w:rsidRPr="003F4CA5">
        <w:rPr>
          <w:rFonts w:ascii="Arial" w:eastAsia="Cambria" w:hAnsi="Arial" w:cs="Arial"/>
          <w:sz w:val="20"/>
          <w:szCs w:val="20"/>
        </w:rPr>
        <w:t>s</w:t>
      </w:r>
      <w:r w:rsidR="00E87CC2" w:rsidRPr="003F4CA5">
        <w:rPr>
          <w:rFonts w:ascii="Arial" w:eastAsia="Cambria" w:hAnsi="Arial" w:cs="Arial"/>
          <w:sz w:val="20"/>
          <w:szCs w:val="20"/>
        </w:rPr>
        <w:t xml:space="preserve"> of learning</w:t>
      </w:r>
      <w:r w:rsidRPr="003F4CA5">
        <w:rPr>
          <w:rFonts w:ascii="Arial" w:eastAsia="Cambria" w:hAnsi="Arial" w:cs="Arial"/>
          <w:sz w:val="20"/>
          <w:szCs w:val="20"/>
        </w:rPr>
        <w:t xml:space="preserve"> about cybersecurity</w:t>
      </w:r>
      <w:r w:rsidR="00E87CC2" w:rsidRPr="003F4CA5">
        <w:rPr>
          <w:rFonts w:ascii="Arial" w:eastAsia="Cambria" w:hAnsi="Arial" w:cs="Arial"/>
          <w:sz w:val="20"/>
          <w:szCs w:val="20"/>
        </w:rPr>
        <w:t xml:space="preserve"> – </w:t>
      </w:r>
      <w:r w:rsidR="00B93C7F" w:rsidRPr="003F4CA5">
        <w:rPr>
          <w:rFonts w:ascii="Arial" w:eastAsia="Cambria" w:hAnsi="Arial" w:cs="Arial"/>
          <w:sz w:val="20"/>
          <w:szCs w:val="20"/>
        </w:rPr>
        <w:t xml:space="preserve">designed to </w:t>
      </w:r>
      <w:r w:rsidR="00E87CC2" w:rsidRPr="003F4CA5">
        <w:rPr>
          <w:rFonts w:ascii="Arial" w:eastAsia="Cambria" w:hAnsi="Arial" w:cs="Arial"/>
          <w:sz w:val="20"/>
          <w:szCs w:val="20"/>
        </w:rPr>
        <w:t>provid</w:t>
      </w:r>
      <w:r w:rsidR="00B93C7F" w:rsidRPr="003F4CA5">
        <w:rPr>
          <w:rFonts w:ascii="Arial" w:eastAsia="Cambria" w:hAnsi="Arial" w:cs="Arial"/>
          <w:sz w:val="20"/>
          <w:szCs w:val="20"/>
        </w:rPr>
        <w:t>e</w:t>
      </w:r>
      <w:r w:rsidR="00E87CC2" w:rsidRPr="003F4CA5">
        <w:rPr>
          <w:rFonts w:ascii="Arial" w:eastAsia="Cambria" w:hAnsi="Arial" w:cs="Arial"/>
          <w:sz w:val="20"/>
          <w:szCs w:val="20"/>
        </w:rPr>
        <w:t xml:space="preserve"> deep learning and </w:t>
      </w:r>
      <w:r w:rsidR="00B93C7F" w:rsidRPr="003F4CA5">
        <w:rPr>
          <w:rFonts w:ascii="Arial" w:eastAsia="Cambria" w:hAnsi="Arial" w:cs="Arial"/>
          <w:sz w:val="20"/>
          <w:szCs w:val="20"/>
        </w:rPr>
        <w:t xml:space="preserve">thus a greater </w:t>
      </w:r>
      <w:r w:rsidR="00E87CC2" w:rsidRPr="003F4CA5">
        <w:rPr>
          <w:rFonts w:ascii="Arial" w:eastAsia="Cambria" w:hAnsi="Arial" w:cs="Arial"/>
          <w:sz w:val="20"/>
          <w:szCs w:val="20"/>
        </w:rPr>
        <w:t xml:space="preserve">understanding of </w:t>
      </w:r>
      <w:r w:rsidR="00B93C7F" w:rsidRPr="003F4CA5">
        <w:rPr>
          <w:rFonts w:ascii="Arial" w:eastAsia="Cambria" w:hAnsi="Arial" w:cs="Arial"/>
          <w:sz w:val="20"/>
          <w:szCs w:val="20"/>
        </w:rPr>
        <w:t xml:space="preserve">principles, theories and applications of </w:t>
      </w:r>
      <w:r w:rsidR="00E87CC2" w:rsidRPr="003F4CA5">
        <w:rPr>
          <w:rFonts w:ascii="Arial" w:eastAsia="Cambria" w:hAnsi="Arial" w:cs="Arial"/>
          <w:sz w:val="20"/>
          <w:szCs w:val="20"/>
        </w:rPr>
        <w:t>cybersecurity</w:t>
      </w:r>
      <w:r w:rsidRPr="003F4CA5">
        <w:rPr>
          <w:rFonts w:ascii="Arial" w:eastAsia="Cambria" w:hAnsi="Arial" w:cs="Arial"/>
          <w:sz w:val="20"/>
          <w:szCs w:val="20"/>
        </w:rPr>
        <w:t>.</w:t>
      </w:r>
    </w:p>
    <w:p w14:paraId="466E8B96" w14:textId="77777777" w:rsidR="00067C60" w:rsidRPr="003F4CA5" w:rsidRDefault="00067C60" w:rsidP="00756D40">
      <w:pPr>
        <w:jc w:val="both"/>
        <w:rPr>
          <w:rFonts w:ascii="Arial" w:eastAsia="Cambria" w:hAnsi="Arial" w:cs="Arial"/>
          <w:sz w:val="20"/>
          <w:szCs w:val="20"/>
        </w:rPr>
      </w:pPr>
    </w:p>
    <w:p w14:paraId="3B51833F" w14:textId="09AFAC14" w:rsidR="001E4C2A" w:rsidRPr="003F4CA5" w:rsidRDefault="00067C60" w:rsidP="00067C60">
      <w:pPr>
        <w:jc w:val="both"/>
        <w:rPr>
          <w:rFonts w:ascii="Arial" w:hAnsi="Arial" w:cs="Arial"/>
          <w:sz w:val="20"/>
          <w:szCs w:val="20"/>
        </w:rPr>
      </w:pPr>
      <w:r w:rsidRPr="003F4CA5">
        <w:rPr>
          <w:rFonts w:ascii="Arial" w:hAnsi="Arial" w:cs="Arial"/>
          <w:color w:val="000000"/>
          <w:sz w:val="20"/>
          <w:szCs w:val="20"/>
        </w:rPr>
        <w:t xml:space="preserve">In recent years, computing technology and computer systems have experienced dramatic growth. The growth in the number of systems (communications, information systems, Internet systems and e-commerce) and the advances in the scale, the functionality and the usability of systems have provided opportunities for malicious users to exploit insecure and non-robust systems. </w:t>
      </w:r>
      <w:r w:rsidR="001E4C2A" w:rsidRPr="003F4CA5">
        <w:rPr>
          <w:rFonts w:ascii="Arial" w:hAnsi="Arial" w:cs="Arial"/>
          <w:sz w:val="20"/>
          <w:szCs w:val="20"/>
        </w:rPr>
        <w:t xml:space="preserve">The pace at which companies and their customers have embraced technologies such as cloud computing, smart </w:t>
      </w:r>
      <w:r w:rsidR="006F2AE7">
        <w:rPr>
          <w:rFonts w:ascii="Arial" w:hAnsi="Arial" w:cs="Arial"/>
          <w:sz w:val="20"/>
          <w:szCs w:val="20"/>
        </w:rPr>
        <w:t>things, mobile things, and the Internet of T</w:t>
      </w:r>
      <w:r w:rsidR="001E4C2A" w:rsidRPr="003F4CA5">
        <w:rPr>
          <w:rFonts w:ascii="Arial" w:hAnsi="Arial" w:cs="Arial"/>
          <w:sz w:val="20"/>
          <w:szCs w:val="20"/>
        </w:rPr>
        <w:t>hings (</w:t>
      </w:r>
      <w:proofErr w:type="spellStart"/>
      <w:r w:rsidR="001E4C2A" w:rsidRPr="003F4CA5">
        <w:rPr>
          <w:rFonts w:ascii="Arial" w:hAnsi="Arial" w:cs="Arial"/>
          <w:sz w:val="20"/>
          <w:szCs w:val="20"/>
        </w:rPr>
        <w:t>IoT</w:t>
      </w:r>
      <w:proofErr w:type="spellEnd"/>
      <w:r w:rsidR="001E4C2A" w:rsidRPr="003F4CA5">
        <w:rPr>
          <w:rFonts w:ascii="Arial" w:hAnsi="Arial" w:cs="Arial"/>
          <w:sz w:val="20"/>
          <w:szCs w:val="20"/>
        </w:rPr>
        <w:t>) has created an environment that is changing faster than organisations and legislators can keep abreast of. It’s not only systems that are changing – the way people use the systems and the expectations of speed and convenience mean</w:t>
      </w:r>
      <w:r w:rsidR="00850031" w:rsidRPr="003F4CA5">
        <w:rPr>
          <w:rFonts w:ascii="Arial" w:hAnsi="Arial" w:cs="Arial"/>
          <w:sz w:val="20"/>
          <w:szCs w:val="20"/>
        </w:rPr>
        <w:t>s</w:t>
      </w:r>
      <w:r w:rsidR="001E4C2A" w:rsidRPr="003F4CA5">
        <w:rPr>
          <w:rFonts w:ascii="Arial" w:hAnsi="Arial" w:cs="Arial"/>
          <w:sz w:val="20"/>
          <w:szCs w:val="20"/>
        </w:rPr>
        <w:t xml:space="preserve"> that cybersecurity can often be relegated in importance. </w:t>
      </w:r>
      <w:r w:rsidRPr="003F4CA5">
        <w:rPr>
          <w:rFonts w:ascii="Arial" w:hAnsi="Arial" w:cs="Arial"/>
          <w:color w:val="000000"/>
          <w:sz w:val="20"/>
          <w:szCs w:val="20"/>
        </w:rPr>
        <w:t xml:space="preserve">Allied to the growth in systems </w:t>
      </w:r>
      <w:r w:rsidR="00850031" w:rsidRPr="003F4CA5">
        <w:rPr>
          <w:rFonts w:ascii="Arial" w:hAnsi="Arial" w:cs="Arial"/>
          <w:color w:val="000000"/>
          <w:sz w:val="20"/>
          <w:szCs w:val="20"/>
        </w:rPr>
        <w:t xml:space="preserve">technologies </w:t>
      </w:r>
      <w:r w:rsidRPr="003F4CA5">
        <w:rPr>
          <w:rFonts w:ascii="Arial" w:hAnsi="Arial" w:cs="Arial"/>
          <w:color w:val="000000"/>
          <w:sz w:val="20"/>
          <w:szCs w:val="20"/>
        </w:rPr>
        <w:t xml:space="preserve">is the growth </w:t>
      </w:r>
      <w:r w:rsidR="00850031" w:rsidRPr="003F4CA5">
        <w:rPr>
          <w:rFonts w:ascii="Arial" w:hAnsi="Arial" w:cs="Arial"/>
          <w:color w:val="000000"/>
          <w:sz w:val="20"/>
          <w:szCs w:val="20"/>
        </w:rPr>
        <w:t xml:space="preserve">in </w:t>
      </w:r>
      <w:r w:rsidRPr="003F4CA5">
        <w:rPr>
          <w:rFonts w:ascii="Arial" w:hAnsi="Arial" w:cs="Arial"/>
          <w:color w:val="000000"/>
          <w:sz w:val="20"/>
          <w:szCs w:val="20"/>
        </w:rPr>
        <w:t>the amount of data</w:t>
      </w:r>
      <w:r w:rsidR="00850031" w:rsidRPr="003F4CA5">
        <w:rPr>
          <w:rFonts w:ascii="Arial" w:hAnsi="Arial" w:cs="Arial"/>
          <w:color w:val="000000"/>
          <w:sz w:val="20"/>
          <w:szCs w:val="20"/>
        </w:rPr>
        <w:t xml:space="preserve"> that is provided</w:t>
      </w:r>
      <w:r w:rsidRPr="003F4CA5">
        <w:rPr>
          <w:rFonts w:ascii="Arial" w:hAnsi="Arial" w:cs="Arial"/>
          <w:color w:val="000000"/>
          <w:sz w:val="20"/>
          <w:szCs w:val="20"/>
        </w:rPr>
        <w:t xml:space="preserve"> and the huge variety of ways in which data is collected, manipulated and stored. </w:t>
      </w:r>
    </w:p>
    <w:p w14:paraId="3F33AB66" w14:textId="77777777" w:rsidR="001E4C2A" w:rsidRPr="003F4CA5" w:rsidRDefault="001E4C2A" w:rsidP="00067C60">
      <w:pPr>
        <w:jc w:val="both"/>
        <w:rPr>
          <w:rFonts w:ascii="Arial" w:hAnsi="Arial" w:cs="Arial"/>
          <w:color w:val="000000"/>
          <w:sz w:val="20"/>
          <w:szCs w:val="20"/>
        </w:rPr>
      </w:pPr>
    </w:p>
    <w:p w14:paraId="19EDDB20" w14:textId="1B94EAB0" w:rsidR="00067C60" w:rsidRPr="003F4CA5" w:rsidRDefault="001E4C2A" w:rsidP="00067C60">
      <w:pPr>
        <w:jc w:val="both"/>
        <w:rPr>
          <w:rFonts w:ascii="Arial" w:hAnsi="Arial" w:cs="Arial"/>
          <w:color w:val="000000"/>
          <w:sz w:val="20"/>
          <w:szCs w:val="20"/>
        </w:rPr>
      </w:pPr>
      <w:r w:rsidRPr="003F4CA5">
        <w:rPr>
          <w:rFonts w:ascii="Arial" w:hAnsi="Arial" w:cs="Arial"/>
          <w:color w:val="000000"/>
          <w:sz w:val="20"/>
          <w:szCs w:val="20"/>
        </w:rPr>
        <w:t>The range of systems and technologies and the speed of implementation and adoption provide opportunities for cybercriminals to exploit. In addition to chance to take advantage of vulnerabilities in systems the advances in technology</w:t>
      </w:r>
      <w:r w:rsidR="00067C60" w:rsidRPr="003F4CA5">
        <w:rPr>
          <w:rFonts w:ascii="Arial" w:hAnsi="Arial" w:cs="Arial"/>
          <w:color w:val="000000"/>
          <w:sz w:val="20"/>
          <w:szCs w:val="20"/>
        </w:rPr>
        <w:t xml:space="preserve"> give computer criminals the opportunity to conceal their activities, to cover their tracks and attempt to destroy evidence of their actions.  The ability to prevent cybercrime attacks and cybersecurity breaches that have taken place and the resultant requirement to examine the </w:t>
      </w:r>
      <w:proofErr w:type="spellStart"/>
      <w:r w:rsidR="00067C60" w:rsidRPr="003F4CA5">
        <w:rPr>
          <w:rFonts w:ascii="Arial" w:hAnsi="Arial" w:cs="Arial"/>
          <w:color w:val="000000"/>
          <w:sz w:val="20"/>
          <w:szCs w:val="20"/>
        </w:rPr>
        <w:t>cybertrail</w:t>
      </w:r>
      <w:proofErr w:type="spellEnd"/>
      <w:r w:rsidR="00067C60" w:rsidRPr="003F4CA5">
        <w:rPr>
          <w:rFonts w:ascii="Arial" w:hAnsi="Arial" w:cs="Arial"/>
          <w:color w:val="000000"/>
          <w:sz w:val="20"/>
          <w:szCs w:val="20"/>
        </w:rPr>
        <w:t xml:space="preserve"> have raised the need to develop specialists in cybersecurity – a set of practitioners who have the methods, skills and techniques to prevent, detect, recover and restore systems and data in the event of an attack. </w:t>
      </w:r>
    </w:p>
    <w:p w14:paraId="526CBE77" w14:textId="77777777" w:rsidR="00E61EC0" w:rsidRPr="003F4CA5" w:rsidRDefault="00E61EC0" w:rsidP="00067C60">
      <w:pPr>
        <w:jc w:val="both"/>
        <w:rPr>
          <w:rFonts w:ascii="Arial" w:eastAsia="Cambria" w:hAnsi="Arial" w:cs="Arial"/>
          <w:sz w:val="20"/>
          <w:szCs w:val="20"/>
        </w:rPr>
      </w:pPr>
    </w:p>
    <w:p w14:paraId="058C7DD7" w14:textId="7D50DF87" w:rsidR="008F7B0A" w:rsidRPr="003F4CA5" w:rsidRDefault="008F7B0A" w:rsidP="001E4C2A">
      <w:pPr>
        <w:jc w:val="both"/>
        <w:rPr>
          <w:rFonts w:ascii="Arial" w:hAnsi="Arial" w:cs="Arial"/>
          <w:sz w:val="20"/>
          <w:szCs w:val="20"/>
        </w:rPr>
      </w:pPr>
      <w:r w:rsidRPr="003F4CA5">
        <w:rPr>
          <w:rFonts w:ascii="Arial" w:hAnsi="Arial" w:cs="Arial"/>
          <w:sz w:val="20"/>
          <w:szCs w:val="20"/>
        </w:rPr>
        <w:t xml:space="preserve">The global news headlines frequently present cybersecurity attacks, vulnerabilities or failures, illustrating that there is an increasing loss of control over the cyber-threats to business. Recent years have seen high profile attacks to major corporations such as Tesco Bank, Talk </w:t>
      </w:r>
      <w:proofErr w:type="spellStart"/>
      <w:r w:rsidRPr="003F4CA5">
        <w:rPr>
          <w:rFonts w:ascii="Arial" w:hAnsi="Arial" w:cs="Arial"/>
          <w:sz w:val="20"/>
          <w:szCs w:val="20"/>
        </w:rPr>
        <w:t>Talk</w:t>
      </w:r>
      <w:proofErr w:type="spellEnd"/>
      <w:r w:rsidRPr="003F4CA5">
        <w:rPr>
          <w:rFonts w:ascii="Arial" w:hAnsi="Arial" w:cs="Arial"/>
          <w:sz w:val="20"/>
          <w:szCs w:val="20"/>
        </w:rPr>
        <w:t xml:space="preserve">, </w:t>
      </w:r>
      <w:proofErr w:type="gramStart"/>
      <w:r w:rsidRPr="003F4CA5">
        <w:rPr>
          <w:rFonts w:ascii="Arial" w:hAnsi="Arial" w:cs="Arial"/>
          <w:sz w:val="20"/>
          <w:szCs w:val="20"/>
        </w:rPr>
        <w:t>Daimler</w:t>
      </w:r>
      <w:proofErr w:type="gramEnd"/>
      <w:r w:rsidRPr="003F4CA5">
        <w:rPr>
          <w:rFonts w:ascii="Arial" w:hAnsi="Arial" w:cs="Arial"/>
          <w:sz w:val="20"/>
          <w:szCs w:val="20"/>
        </w:rPr>
        <w:t xml:space="preserve"> Chrysler</w:t>
      </w:r>
      <w:r w:rsidR="00D202B9" w:rsidRPr="003F4CA5">
        <w:rPr>
          <w:rFonts w:ascii="Arial" w:hAnsi="Arial" w:cs="Arial"/>
          <w:sz w:val="20"/>
          <w:szCs w:val="20"/>
        </w:rPr>
        <w:t>. In 2017 the NHS in the UK</w:t>
      </w:r>
      <w:r w:rsidRPr="003F4CA5">
        <w:rPr>
          <w:rFonts w:ascii="Arial" w:hAnsi="Arial" w:cs="Arial"/>
          <w:sz w:val="20"/>
          <w:szCs w:val="20"/>
        </w:rPr>
        <w:t xml:space="preserve"> (along with 160 other organisations) were rocked by the “</w:t>
      </w:r>
      <w:proofErr w:type="spellStart"/>
      <w:r w:rsidRPr="003F4CA5">
        <w:rPr>
          <w:rFonts w:ascii="Arial" w:hAnsi="Arial" w:cs="Arial"/>
          <w:sz w:val="20"/>
          <w:szCs w:val="20"/>
        </w:rPr>
        <w:t>wannacry</w:t>
      </w:r>
      <w:proofErr w:type="spellEnd"/>
      <w:r w:rsidRPr="003F4CA5">
        <w:rPr>
          <w:rFonts w:ascii="Arial" w:hAnsi="Arial" w:cs="Arial"/>
          <w:sz w:val="20"/>
          <w:szCs w:val="20"/>
        </w:rPr>
        <w:t xml:space="preserve">” attack. Other headlines have reported belief and fear that the </w:t>
      </w:r>
      <w:r w:rsidR="00D202B9" w:rsidRPr="003F4CA5">
        <w:rPr>
          <w:rFonts w:ascii="Arial" w:hAnsi="Arial" w:cs="Arial"/>
          <w:sz w:val="20"/>
          <w:szCs w:val="20"/>
        </w:rPr>
        <w:t xml:space="preserve">recent </w:t>
      </w:r>
      <w:r w:rsidR="00C62ACC" w:rsidRPr="003F4CA5">
        <w:rPr>
          <w:rFonts w:ascii="Arial" w:hAnsi="Arial" w:cs="Arial"/>
          <w:sz w:val="20"/>
          <w:szCs w:val="20"/>
        </w:rPr>
        <w:t xml:space="preserve">U.S. elections </w:t>
      </w:r>
      <w:r w:rsidRPr="003F4CA5">
        <w:rPr>
          <w:rFonts w:ascii="Arial" w:hAnsi="Arial" w:cs="Arial"/>
          <w:sz w:val="20"/>
          <w:szCs w:val="20"/>
        </w:rPr>
        <w:t>could be manipulated by a foreign power and speculation over whether development in artificial intelligence could lead to cyber</w:t>
      </w:r>
      <w:r w:rsidR="0044538E" w:rsidRPr="003F4CA5">
        <w:rPr>
          <w:rFonts w:ascii="Arial" w:hAnsi="Arial" w:cs="Arial"/>
          <w:sz w:val="20"/>
          <w:szCs w:val="20"/>
        </w:rPr>
        <w:t xml:space="preserve"> </w:t>
      </w:r>
      <w:r w:rsidRPr="003F4CA5">
        <w:rPr>
          <w:rFonts w:ascii="Arial" w:hAnsi="Arial" w:cs="Arial"/>
          <w:sz w:val="20"/>
          <w:szCs w:val="20"/>
        </w:rPr>
        <w:t xml:space="preserve">attacks perpetrated by machines, without any human motivation. </w:t>
      </w:r>
    </w:p>
    <w:p w14:paraId="79C442E5" w14:textId="77777777" w:rsidR="008F7B0A" w:rsidRPr="003F4CA5" w:rsidRDefault="008F7B0A" w:rsidP="001E4C2A">
      <w:pPr>
        <w:jc w:val="both"/>
        <w:rPr>
          <w:rFonts w:ascii="Arial" w:eastAsia="Cambria" w:hAnsi="Arial" w:cs="Arial"/>
          <w:sz w:val="20"/>
          <w:szCs w:val="20"/>
        </w:rPr>
      </w:pPr>
    </w:p>
    <w:p w14:paraId="3BE380C1" w14:textId="4BAB5672" w:rsidR="003E697A" w:rsidRPr="003F4CA5" w:rsidRDefault="003E697A" w:rsidP="001E4C2A">
      <w:pPr>
        <w:jc w:val="both"/>
        <w:rPr>
          <w:rFonts w:ascii="Arial" w:eastAsia="Cambria" w:hAnsi="Arial" w:cs="Arial"/>
          <w:sz w:val="20"/>
          <w:szCs w:val="20"/>
        </w:rPr>
      </w:pPr>
      <w:r w:rsidRPr="003F4CA5">
        <w:rPr>
          <w:rFonts w:ascii="Arial" w:eastAsia="Cambria" w:hAnsi="Arial" w:cs="Arial"/>
          <w:sz w:val="20"/>
          <w:szCs w:val="20"/>
        </w:rPr>
        <w:t>The changing technology environment and the growth in threats and potential threats means that the role of cybersecurity is increasing in importance. As society and business becomes more reliant on cybersecurity the efficiency of cybersecurity education – what we teach and how we teach it – becomes an important objective. Similarly we need to consider the learners, what they need and want to learn as well as how they learn as in integral part of cybersecurity education.</w:t>
      </w:r>
    </w:p>
    <w:p w14:paraId="21CF3193" w14:textId="77777777" w:rsidR="003E697A" w:rsidRPr="003F4CA5" w:rsidRDefault="003E697A" w:rsidP="001E4C2A">
      <w:pPr>
        <w:jc w:val="both"/>
        <w:rPr>
          <w:rFonts w:ascii="Arial" w:eastAsia="Cambria" w:hAnsi="Arial" w:cs="Arial"/>
          <w:sz w:val="20"/>
          <w:szCs w:val="20"/>
        </w:rPr>
      </w:pPr>
    </w:p>
    <w:p w14:paraId="0447D82B" w14:textId="0BF631A5" w:rsidR="00876B8E" w:rsidRPr="003F4CA5" w:rsidRDefault="00876B8E" w:rsidP="00756D40">
      <w:pPr>
        <w:jc w:val="both"/>
        <w:rPr>
          <w:rFonts w:ascii="Arial" w:eastAsia="Cambria" w:hAnsi="Arial" w:cs="Arial"/>
          <w:sz w:val="20"/>
          <w:szCs w:val="20"/>
        </w:rPr>
      </w:pPr>
      <w:proofErr w:type="spellStart"/>
      <w:r w:rsidRPr="003F4CA5">
        <w:rPr>
          <w:rFonts w:ascii="Arial" w:eastAsia="Cambria" w:hAnsi="Arial" w:cs="Arial"/>
          <w:sz w:val="20"/>
          <w:szCs w:val="20"/>
        </w:rPr>
        <w:t>McGettrick</w:t>
      </w:r>
      <w:proofErr w:type="spellEnd"/>
      <w:r w:rsidRPr="003F4CA5">
        <w:rPr>
          <w:rFonts w:ascii="Arial" w:eastAsia="Cambria" w:hAnsi="Arial" w:cs="Arial"/>
          <w:sz w:val="20"/>
          <w:szCs w:val="20"/>
        </w:rPr>
        <w:t xml:space="preserve"> (2013) </w:t>
      </w:r>
      <w:r w:rsidR="00743163" w:rsidRPr="003F4CA5">
        <w:rPr>
          <w:rFonts w:ascii="Arial" w:eastAsia="Cambria" w:hAnsi="Arial" w:cs="Arial"/>
          <w:sz w:val="20"/>
          <w:szCs w:val="20"/>
        </w:rPr>
        <w:t>argues for the need for cybersecurity education as opposed to cybersecurity training</w:t>
      </w:r>
      <w:r w:rsidR="00E60D12" w:rsidRPr="003F4CA5">
        <w:rPr>
          <w:rFonts w:ascii="Arial" w:eastAsia="Cambria" w:hAnsi="Arial" w:cs="Arial"/>
          <w:sz w:val="20"/>
          <w:szCs w:val="20"/>
        </w:rPr>
        <w:t xml:space="preserve">. In this chapter the focus will be on cybersecurity education – but as tends to be the case with discussion on any aspect of cybersecurity there is overlap between </w:t>
      </w:r>
      <w:r w:rsidR="00E60D12" w:rsidRPr="003F4CA5">
        <w:rPr>
          <w:rFonts w:ascii="Arial" w:eastAsia="Cambria" w:hAnsi="Arial" w:cs="Arial"/>
          <w:sz w:val="20"/>
          <w:szCs w:val="20"/>
        </w:rPr>
        <w:lastRenderedPageBreak/>
        <w:t xml:space="preserve">the categories, so some aspects of training will come in to the consideration of cybersecurity education. </w:t>
      </w:r>
      <w:r w:rsidR="007A4985" w:rsidRPr="003F4CA5">
        <w:rPr>
          <w:rFonts w:ascii="Arial" w:eastAsia="Cambria" w:hAnsi="Arial" w:cs="Arial"/>
          <w:sz w:val="20"/>
          <w:szCs w:val="20"/>
        </w:rPr>
        <w:t>Part of the rationale for looking at this topic is because there are so many different providers offering a range of different cybersecurity learning products claiming to deliver education and training. We will return to this later in the chapter.</w:t>
      </w:r>
    </w:p>
    <w:p w14:paraId="533CA14B" w14:textId="77777777" w:rsidR="00876B8E" w:rsidRPr="003F4CA5" w:rsidRDefault="00876B8E" w:rsidP="00394D8D">
      <w:pPr>
        <w:jc w:val="both"/>
        <w:rPr>
          <w:rFonts w:ascii="Arial" w:eastAsia="Cambria" w:hAnsi="Arial" w:cs="Arial"/>
          <w:sz w:val="20"/>
          <w:szCs w:val="20"/>
        </w:rPr>
      </w:pPr>
    </w:p>
    <w:p w14:paraId="30D3C2B5" w14:textId="1164288A" w:rsidR="00E61EC0" w:rsidRPr="003F4CA5" w:rsidRDefault="00E61EC0" w:rsidP="00394D8D">
      <w:pPr>
        <w:jc w:val="both"/>
        <w:rPr>
          <w:rFonts w:ascii="Arial" w:eastAsia="Cambria" w:hAnsi="Arial" w:cs="Arial"/>
          <w:sz w:val="20"/>
          <w:szCs w:val="20"/>
        </w:rPr>
      </w:pPr>
      <w:r w:rsidRPr="003F4CA5">
        <w:rPr>
          <w:rFonts w:ascii="Arial" w:eastAsia="Cambria" w:hAnsi="Arial" w:cs="Arial"/>
          <w:sz w:val="20"/>
          <w:szCs w:val="20"/>
        </w:rPr>
        <w:t xml:space="preserve">It is worth asking the question as to why there should be consideration given to </w:t>
      </w:r>
      <w:r w:rsidR="00381DDC" w:rsidRPr="003F4CA5">
        <w:rPr>
          <w:rFonts w:ascii="Arial" w:eastAsia="Cambria" w:hAnsi="Arial" w:cs="Arial"/>
          <w:sz w:val="20"/>
          <w:szCs w:val="20"/>
        </w:rPr>
        <w:t xml:space="preserve">examining the ways in which to deliver cybersecurity education. </w:t>
      </w:r>
      <w:r w:rsidR="007A4985" w:rsidRPr="003F4CA5">
        <w:rPr>
          <w:rFonts w:ascii="Arial" w:eastAsia="Cambria" w:hAnsi="Arial" w:cs="Arial"/>
          <w:sz w:val="20"/>
          <w:szCs w:val="20"/>
        </w:rPr>
        <w:t>Cybersecurity is a complex and wide</w:t>
      </w:r>
      <w:r w:rsidR="00394D8D" w:rsidRPr="003F4CA5">
        <w:rPr>
          <w:rFonts w:ascii="Arial" w:eastAsia="Cambria" w:hAnsi="Arial" w:cs="Arial"/>
          <w:sz w:val="20"/>
          <w:szCs w:val="20"/>
        </w:rPr>
        <w:t>-</w:t>
      </w:r>
      <w:r w:rsidR="007A4985" w:rsidRPr="003F4CA5">
        <w:rPr>
          <w:rFonts w:ascii="Arial" w:eastAsia="Cambria" w:hAnsi="Arial" w:cs="Arial"/>
          <w:sz w:val="20"/>
          <w:szCs w:val="20"/>
        </w:rPr>
        <w:t xml:space="preserve">ranging topic (or series of topics) to consider. </w:t>
      </w:r>
      <w:ins w:id="0" w:author="Alastair Irons" w:date="2018-10-05T15:20:00Z">
        <w:r w:rsidR="008747CE">
          <w:rPr>
            <w:rFonts w:ascii="Arial" w:eastAsia="Cambria" w:hAnsi="Arial" w:cs="Arial"/>
            <w:sz w:val="20"/>
            <w:szCs w:val="20"/>
          </w:rPr>
          <w:t xml:space="preserve">The complexity associated with </w:t>
        </w:r>
        <w:proofErr w:type="spellStart"/>
        <w:r w:rsidR="008747CE">
          <w:rPr>
            <w:rFonts w:ascii="Arial" w:eastAsia="Cambria" w:hAnsi="Arial" w:cs="Arial"/>
            <w:sz w:val="20"/>
            <w:szCs w:val="20"/>
          </w:rPr>
          <w:t>cybcersecurity</w:t>
        </w:r>
        <w:proofErr w:type="spellEnd"/>
        <w:r w:rsidR="008747CE">
          <w:rPr>
            <w:rFonts w:ascii="Arial" w:eastAsia="Cambria" w:hAnsi="Arial" w:cs="Arial"/>
            <w:sz w:val="20"/>
            <w:szCs w:val="20"/>
          </w:rPr>
          <w:t xml:space="preserve"> means that </w:t>
        </w:r>
      </w:ins>
      <w:ins w:id="1" w:author="Alastair Irons" w:date="2018-10-05T15:21:00Z">
        <w:r w:rsidR="008747CE">
          <w:rPr>
            <w:rFonts w:ascii="Arial" w:eastAsia="Cambria" w:hAnsi="Arial" w:cs="Arial"/>
            <w:sz w:val="20"/>
            <w:szCs w:val="20"/>
          </w:rPr>
          <w:t>there is</w:t>
        </w:r>
      </w:ins>
      <w:ins w:id="2" w:author="Alastair Irons" w:date="2018-10-05T15:20:00Z">
        <w:r w:rsidR="008747CE">
          <w:rPr>
            <w:rFonts w:ascii="Arial" w:eastAsia="Cambria" w:hAnsi="Arial" w:cs="Arial"/>
            <w:sz w:val="20"/>
            <w:szCs w:val="20"/>
          </w:rPr>
          <w:t xml:space="preserve"> </w:t>
        </w:r>
      </w:ins>
      <w:ins w:id="3" w:author="Alastair Irons" w:date="2018-10-05T15:21:00Z">
        <w:r w:rsidR="008747CE">
          <w:rPr>
            <w:rFonts w:ascii="Arial" w:eastAsia="Cambria" w:hAnsi="Arial" w:cs="Arial"/>
            <w:sz w:val="20"/>
            <w:szCs w:val="20"/>
          </w:rPr>
          <w:t xml:space="preserve">a need to consider different teaching approaches to enable cybersecurity learning. </w:t>
        </w:r>
      </w:ins>
      <w:r w:rsidR="007A4985" w:rsidRPr="003F4CA5">
        <w:rPr>
          <w:rFonts w:ascii="Arial" w:eastAsia="Cambria" w:hAnsi="Arial" w:cs="Arial"/>
          <w:sz w:val="20"/>
          <w:szCs w:val="20"/>
        </w:rPr>
        <w:t xml:space="preserve">There are many </w:t>
      </w:r>
      <w:ins w:id="4" w:author="Alastair Irons" w:date="2018-10-05T15:21:00Z">
        <w:r w:rsidR="008747CE">
          <w:rPr>
            <w:rFonts w:ascii="Arial" w:eastAsia="Cambria" w:hAnsi="Arial" w:cs="Arial"/>
            <w:sz w:val="20"/>
            <w:szCs w:val="20"/>
          </w:rPr>
          <w:t xml:space="preserve">topic </w:t>
        </w:r>
      </w:ins>
      <w:r w:rsidR="007A4985" w:rsidRPr="003F4CA5">
        <w:rPr>
          <w:rFonts w:ascii="Arial" w:eastAsia="Cambria" w:hAnsi="Arial" w:cs="Arial"/>
          <w:sz w:val="20"/>
          <w:szCs w:val="20"/>
        </w:rPr>
        <w:t xml:space="preserve">domains in which we potentially have interest in cybersecurity including (but not limited to) information security, systems </w:t>
      </w:r>
      <w:r w:rsidR="00255A30" w:rsidRPr="003F4CA5">
        <w:rPr>
          <w:rFonts w:ascii="Arial" w:eastAsia="Cambria" w:hAnsi="Arial" w:cs="Arial"/>
          <w:sz w:val="20"/>
          <w:szCs w:val="20"/>
        </w:rPr>
        <w:t>security, network security and I</w:t>
      </w:r>
      <w:r w:rsidR="007A4985" w:rsidRPr="003F4CA5">
        <w:rPr>
          <w:rFonts w:ascii="Arial" w:eastAsia="Cambria" w:hAnsi="Arial" w:cs="Arial"/>
          <w:sz w:val="20"/>
          <w:szCs w:val="20"/>
        </w:rPr>
        <w:t>nternet security each with a set of fundamentals and principles and different theories and applications. Th</w:t>
      </w:r>
      <w:ins w:id="5" w:author="Alastair Irons" w:date="2018-10-05T15:21:00Z">
        <w:r w:rsidR="008747CE">
          <w:rPr>
            <w:rFonts w:ascii="Arial" w:eastAsia="Cambria" w:hAnsi="Arial" w:cs="Arial"/>
            <w:sz w:val="20"/>
            <w:szCs w:val="20"/>
          </w:rPr>
          <w:t xml:space="preserve">e breadth of subjects to include </w:t>
        </w:r>
      </w:ins>
      <w:r w:rsidR="007A4985" w:rsidRPr="003F4CA5">
        <w:rPr>
          <w:rFonts w:ascii="Arial" w:eastAsia="Cambria" w:hAnsi="Arial" w:cs="Arial"/>
          <w:sz w:val="20"/>
          <w:szCs w:val="20"/>
        </w:rPr>
        <w:t xml:space="preserve">makes </w:t>
      </w:r>
      <w:ins w:id="6" w:author="Alastair Irons" w:date="2018-10-05T15:22:00Z">
        <w:r w:rsidR="008747CE">
          <w:rPr>
            <w:rFonts w:ascii="Arial" w:eastAsia="Cambria" w:hAnsi="Arial" w:cs="Arial"/>
            <w:sz w:val="20"/>
            <w:szCs w:val="20"/>
          </w:rPr>
          <w:t>the</w:t>
        </w:r>
      </w:ins>
      <w:r w:rsidR="007A4985" w:rsidRPr="003F4CA5">
        <w:rPr>
          <w:rFonts w:ascii="Arial" w:eastAsia="Cambria" w:hAnsi="Arial" w:cs="Arial"/>
          <w:sz w:val="20"/>
          <w:szCs w:val="20"/>
        </w:rPr>
        <w:t xml:space="preserve"> deliver</w:t>
      </w:r>
      <w:ins w:id="7" w:author="Alastair Irons" w:date="2018-10-05T15:22:00Z">
        <w:r w:rsidR="008747CE">
          <w:rPr>
            <w:rFonts w:ascii="Arial" w:eastAsia="Cambria" w:hAnsi="Arial" w:cs="Arial"/>
            <w:sz w:val="20"/>
            <w:szCs w:val="20"/>
          </w:rPr>
          <w:t>y of</w:t>
        </w:r>
      </w:ins>
      <w:r w:rsidR="007A4985" w:rsidRPr="003F4CA5">
        <w:rPr>
          <w:rFonts w:ascii="Arial" w:eastAsia="Cambria" w:hAnsi="Arial" w:cs="Arial"/>
          <w:sz w:val="20"/>
          <w:szCs w:val="20"/>
        </w:rPr>
        <w:t xml:space="preserve"> cybersecurity education </w:t>
      </w:r>
      <w:ins w:id="8" w:author="Alastair Irons" w:date="2018-10-05T15:22:00Z">
        <w:r w:rsidR="008747CE">
          <w:rPr>
            <w:rFonts w:ascii="Arial" w:eastAsia="Cambria" w:hAnsi="Arial" w:cs="Arial"/>
            <w:sz w:val="20"/>
            <w:szCs w:val="20"/>
          </w:rPr>
          <w:t xml:space="preserve">even more </w:t>
        </w:r>
      </w:ins>
      <w:r w:rsidR="007A4985" w:rsidRPr="003F4CA5">
        <w:rPr>
          <w:rFonts w:ascii="Arial" w:eastAsia="Cambria" w:hAnsi="Arial" w:cs="Arial"/>
          <w:sz w:val="20"/>
          <w:szCs w:val="20"/>
        </w:rPr>
        <w:t>complex.</w:t>
      </w:r>
    </w:p>
    <w:p w14:paraId="6E261450" w14:textId="77777777" w:rsidR="007A4985" w:rsidRPr="003F4CA5" w:rsidRDefault="007A4985" w:rsidP="00394D8D">
      <w:pPr>
        <w:jc w:val="both"/>
        <w:rPr>
          <w:rFonts w:ascii="Arial" w:eastAsia="Cambria" w:hAnsi="Arial" w:cs="Arial"/>
          <w:sz w:val="20"/>
          <w:szCs w:val="20"/>
        </w:rPr>
      </w:pPr>
    </w:p>
    <w:p w14:paraId="231EE631" w14:textId="4A73EBDB" w:rsidR="007326E5" w:rsidRPr="003F4CA5" w:rsidRDefault="008747CE" w:rsidP="00394D8D">
      <w:pPr>
        <w:jc w:val="both"/>
        <w:rPr>
          <w:rFonts w:ascii="Arial" w:eastAsia="Times New Roman" w:hAnsi="Arial" w:cs="Arial"/>
          <w:sz w:val="20"/>
          <w:szCs w:val="20"/>
          <w:lang w:eastAsia="en-GB"/>
        </w:rPr>
      </w:pPr>
      <w:ins w:id="9" w:author="Alastair Irons" w:date="2018-10-05T15:22:00Z">
        <w:r>
          <w:rPr>
            <w:rFonts w:ascii="Arial" w:eastAsia="Cambria" w:hAnsi="Arial" w:cs="Arial"/>
            <w:sz w:val="20"/>
            <w:szCs w:val="20"/>
          </w:rPr>
          <w:t>Teaching cybersec</w:t>
        </w:r>
      </w:ins>
      <w:ins w:id="10" w:author="Alastair Irons" w:date="2018-10-05T15:23:00Z">
        <w:r>
          <w:rPr>
            <w:rFonts w:ascii="Arial" w:eastAsia="Cambria" w:hAnsi="Arial" w:cs="Arial"/>
            <w:sz w:val="20"/>
            <w:szCs w:val="20"/>
          </w:rPr>
          <w:t>urity</w:t>
        </w:r>
      </w:ins>
      <w:ins w:id="11" w:author="Alastair Irons" w:date="2018-10-05T15:22:00Z">
        <w:r>
          <w:rPr>
            <w:rFonts w:ascii="Arial" w:eastAsia="Cambria" w:hAnsi="Arial" w:cs="Arial"/>
            <w:sz w:val="20"/>
            <w:szCs w:val="20"/>
          </w:rPr>
          <w:t xml:space="preserve"> as a subject in its own right</w:t>
        </w:r>
      </w:ins>
      <w:ins w:id="12" w:author="Alastair Irons" w:date="2018-10-05T15:23:00Z">
        <w:r>
          <w:rPr>
            <w:rFonts w:ascii="Arial" w:eastAsia="Cambria" w:hAnsi="Arial" w:cs="Arial"/>
            <w:sz w:val="20"/>
            <w:szCs w:val="20"/>
          </w:rPr>
          <w:t xml:space="preserve"> is complicated enough. However, there is a further complicating factor because</w:t>
        </w:r>
      </w:ins>
      <w:r w:rsidR="007A4985" w:rsidRPr="003F4CA5">
        <w:rPr>
          <w:rFonts w:ascii="Arial" w:eastAsia="Cambria" w:hAnsi="Arial" w:cs="Arial"/>
          <w:sz w:val="20"/>
          <w:szCs w:val="20"/>
        </w:rPr>
        <w:t xml:space="preserve"> there is an </w:t>
      </w:r>
      <w:ins w:id="13" w:author="Alastair Irons" w:date="2018-10-05T15:24:00Z">
        <w:r>
          <w:rPr>
            <w:rFonts w:ascii="Arial" w:eastAsia="Cambria" w:hAnsi="Arial" w:cs="Arial"/>
            <w:sz w:val="20"/>
            <w:szCs w:val="20"/>
          </w:rPr>
          <w:t xml:space="preserve">additional </w:t>
        </w:r>
      </w:ins>
      <w:r w:rsidR="007A4985" w:rsidRPr="003F4CA5">
        <w:rPr>
          <w:rFonts w:ascii="Arial" w:eastAsia="Cambria" w:hAnsi="Arial" w:cs="Arial"/>
          <w:sz w:val="20"/>
          <w:szCs w:val="20"/>
        </w:rPr>
        <w:t>expectation that cybersecurity is taught as part of the curriculum across the computing / computer science family of disciplines.</w:t>
      </w:r>
      <w:r w:rsidR="007326E5" w:rsidRPr="003F4CA5">
        <w:rPr>
          <w:rFonts w:ascii="Arial" w:eastAsia="Cambria" w:hAnsi="Arial" w:cs="Arial"/>
          <w:sz w:val="20"/>
          <w:szCs w:val="20"/>
        </w:rPr>
        <w:t xml:space="preserve"> Irons et al (2016) argue that </w:t>
      </w:r>
      <w:r w:rsidR="007326E5" w:rsidRPr="003F4CA5">
        <w:rPr>
          <w:rFonts w:ascii="Arial" w:eastAsia="Times New Roman" w:hAnsi="Arial" w:cs="Arial"/>
          <w:color w:val="000000"/>
          <w:sz w:val="20"/>
          <w:szCs w:val="20"/>
          <w:lang w:eastAsia="en-GB"/>
        </w:rPr>
        <w:t>embedding cybersecurity into computing science degrees presents a real opportunity to ensure that everyone involved in creating the digital economy – especially the technology underpinning it – understand the threats, vulnerabilities and mitigations that need to be managed. Cybersecurity has recently (2017) been added to the components of the BCS accreditation criteria, reflecting the importance placed on cybersecurity and the expectation that all computing graduates should have knowledge and skills in cybersecurity as they move towards chartered status.</w:t>
      </w:r>
    </w:p>
    <w:p w14:paraId="2AA53F02" w14:textId="0B7859EF" w:rsidR="007A4985" w:rsidRPr="003F4CA5" w:rsidRDefault="007A4985" w:rsidP="00756D40">
      <w:pPr>
        <w:jc w:val="both"/>
        <w:rPr>
          <w:rFonts w:ascii="Arial" w:eastAsia="Cambria" w:hAnsi="Arial" w:cs="Arial"/>
          <w:sz w:val="20"/>
          <w:szCs w:val="20"/>
        </w:rPr>
      </w:pPr>
    </w:p>
    <w:p w14:paraId="14234AF0" w14:textId="0547D713" w:rsidR="00381DDC" w:rsidRPr="003F4CA5" w:rsidRDefault="00DC3698" w:rsidP="00756D40">
      <w:pPr>
        <w:jc w:val="both"/>
        <w:rPr>
          <w:rFonts w:ascii="Arial" w:eastAsia="Cambria" w:hAnsi="Arial" w:cs="Arial"/>
          <w:sz w:val="20"/>
          <w:szCs w:val="20"/>
        </w:rPr>
      </w:pPr>
      <w:r w:rsidRPr="003F4CA5">
        <w:rPr>
          <w:rFonts w:ascii="Arial" w:eastAsia="Cambria" w:hAnsi="Arial" w:cs="Arial"/>
          <w:sz w:val="20"/>
          <w:szCs w:val="20"/>
        </w:rPr>
        <w:t>Cybersecurity is a rapidly changing and rapidly evolving discipline. This means that anyone involved in cybersecurity to a greater or lesser extent, from a technical to a managerial, from an organisational to an individual level needs to constantly review and update their knowledge on cybersecurity. This in itself presents a challenge for efficient cybersecurity education.</w:t>
      </w:r>
    </w:p>
    <w:p w14:paraId="7169DCC8" w14:textId="77777777" w:rsidR="00DC3698" w:rsidRPr="003F4CA5" w:rsidRDefault="00DC3698" w:rsidP="00756D40">
      <w:pPr>
        <w:jc w:val="both"/>
        <w:rPr>
          <w:rFonts w:ascii="Arial" w:eastAsia="Cambria" w:hAnsi="Arial" w:cs="Arial"/>
          <w:sz w:val="20"/>
          <w:szCs w:val="20"/>
        </w:rPr>
      </w:pPr>
    </w:p>
    <w:p w14:paraId="011C0C92" w14:textId="264C6FA7" w:rsidR="00E61EC0" w:rsidRPr="003F4CA5" w:rsidRDefault="00DC3698" w:rsidP="00DC3698">
      <w:pPr>
        <w:jc w:val="both"/>
        <w:rPr>
          <w:rFonts w:ascii="Arial" w:hAnsi="Arial" w:cs="Arial"/>
          <w:color w:val="1A1A1A"/>
          <w:sz w:val="20"/>
          <w:szCs w:val="20"/>
          <w:lang w:val="en-US"/>
        </w:rPr>
      </w:pPr>
      <w:r w:rsidRPr="003F4CA5">
        <w:rPr>
          <w:rFonts w:ascii="Arial" w:eastAsia="Cambria" w:hAnsi="Arial" w:cs="Arial"/>
          <w:sz w:val="20"/>
          <w:szCs w:val="20"/>
        </w:rPr>
        <w:t xml:space="preserve">Anyone working or seeking to work in cybersecurity needs to develop a range of abilities and competencies in addition their technical knowledge of cybersecurity. For example </w:t>
      </w:r>
      <w:r w:rsidRPr="003F4CA5">
        <w:rPr>
          <w:rFonts w:ascii="Arial" w:hAnsi="Arial" w:cs="Arial"/>
          <w:color w:val="1A1A1A"/>
          <w:sz w:val="20"/>
          <w:szCs w:val="20"/>
          <w:lang w:val="en-US"/>
        </w:rPr>
        <w:t>c</w:t>
      </w:r>
      <w:r w:rsidR="00E61EC0" w:rsidRPr="003F4CA5">
        <w:rPr>
          <w:rFonts w:ascii="Arial" w:hAnsi="Arial" w:cs="Arial"/>
          <w:color w:val="1A1A1A"/>
          <w:sz w:val="20"/>
          <w:szCs w:val="20"/>
          <w:lang w:val="en-US"/>
        </w:rPr>
        <w:t xml:space="preserve">ybersecurity </w:t>
      </w:r>
      <w:r w:rsidRPr="003F4CA5">
        <w:rPr>
          <w:rFonts w:ascii="Arial" w:hAnsi="Arial" w:cs="Arial"/>
          <w:color w:val="1A1A1A"/>
          <w:sz w:val="20"/>
          <w:szCs w:val="20"/>
          <w:lang w:val="en-US"/>
        </w:rPr>
        <w:t xml:space="preserve">practitioners will come across situations where they are required </w:t>
      </w:r>
      <w:r w:rsidR="007E09C1" w:rsidRPr="003F4CA5">
        <w:rPr>
          <w:rFonts w:ascii="Arial" w:hAnsi="Arial" w:cs="Arial"/>
          <w:color w:val="1A1A1A"/>
          <w:sz w:val="20"/>
          <w:szCs w:val="20"/>
          <w:lang w:val="en-US"/>
        </w:rPr>
        <w:t>as</w:t>
      </w:r>
      <w:r w:rsidRPr="003F4CA5">
        <w:rPr>
          <w:rFonts w:ascii="Arial" w:hAnsi="Arial" w:cs="Arial"/>
          <w:color w:val="1A1A1A"/>
          <w:sz w:val="20"/>
          <w:szCs w:val="20"/>
          <w:lang w:val="en-US"/>
        </w:rPr>
        <w:t xml:space="preserve"> </w:t>
      </w:r>
      <w:r w:rsidR="00E61EC0" w:rsidRPr="003F4CA5">
        <w:rPr>
          <w:rFonts w:ascii="Arial" w:hAnsi="Arial" w:cs="Arial"/>
          <w:color w:val="1A1A1A"/>
          <w:sz w:val="20"/>
          <w:szCs w:val="20"/>
          <w:lang w:val="en-US"/>
        </w:rPr>
        <w:t xml:space="preserve">professionals </w:t>
      </w:r>
      <w:r w:rsidR="007E09C1" w:rsidRPr="003F4CA5">
        <w:rPr>
          <w:rFonts w:ascii="Arial" w:hAnsi="Arial" w:cs="Arial"/>
          <w:color w:val="1A1A1A"/>
          <w:sz w:val="20"/>
          <w:szCs w:val="20"/>
          <w:lang w:val="en-US"/>
        </w:rPr>
        <w:t xml:space="preserve">to </w:t>
      </w:r>
      <w:r w:rsidR="00E61EC0" w:rsidRPr="003F4CA5">
        <w:rPr>
          <w:rFonts w:ascii="Arial" w:hAnsi="Arial" w:cs="Arial"/>
          <w:color w:val="1A1A1A"/>
          <w:sz w:val="20"/>
          <w:szCs w:val="20"/>
          <w:lang w:val="en-US"/>
        </w:rPr>
        <w:t>be able to</w:t>
      </w:r>
      <w:r w:rsidRPr="003F4CA5">
        <w:rPr>
          <w:rFonts w:ascii="Arial" w:hAnsi="Arial" w:cs="Arial"/>
          <w:color w:val="1A1A1A"/>
          <w:sz w:val="20"/>
          <w:szCs w:val="20"/>
        </w:rPr>
        <w:t xml:space="preserve"> </w:t>
      </w:r>
      <w:r w:rsidR="00E61EC0" w:rsidRPr="003F4CA5">
        <w:rPr>
          <w:rFonts w:ascii="Arial" w:hAnsi="Arial" w:cs="Arial"/>
          <w:color w:val="1A1A1A"/>
          <w:sz w:val="20"/>
          <w:szCs w:val="20"/>
          <w:lang w:val="en-US"/>
        </w:rPr>
        <w:t>make judgments when faced with uncertainty</w:t>
      </w:r>
      <w:r w:rsidRPr="003F4CA5">
        <w:rPr>
          <w:rFonts w:ascii="Arial" w:hAnsi="Arial" w:cs="Arial"/>
          <w:color w:val="1A1A1A"/>
          <w:sz w:val="20"/>
          <w:szCs w:val="20"/>
          <w:lang w:val="en-US"/>
        </w:rPr>
        <w:t xml:space="preserve">. Linked to this is the need to be able to have the </w:t>
      </w:r>
      <w:r w:rsidR="00E61EC0" w:rsidRPr="003F4CA5">
        <w:rPr>
          <w:rFonts w:ascii="Arial" w:hAnsi="Arial" w:cs="Arial"/>
          <w:color w:val="1A1A1A"/>
          <w:sz w:val="20"/>
          <w:szCs w:val="20"/>
          <w:lang w:val="en-US"/>
        </w:rPr>
        <w:t xml:space="preserve">confidence to react quickly to situations </w:t>
      </w:r>
      <w:r w:rsidRPr="003F4CA5">
        <w:rPr>
          <w:rFonts w:ascii="Arial" w:hAnsi="Arial" w:cs="Arial"/>
          <w:color w:val="1A1A1A"/>
          <w:sz w:val="20"/>
          <w:szCs w:val="20"/>
          <w:lang w:val="en-US"/>
        </w:rPr>
        <w:t xml:space="preserve">with robust </w:t>
      </w:r>
      <w:r w:rsidR="007E09C1" w:rsidRPr="003F4CA5">
        <w:rPr>
          <w:rFonts w:ascii="Arial" w:hAnsi="Arial" w:cs="Arial"/>
          <w:color w:val="1A1A1A"/>
          <w:sz w:val="20"/>
          <w:szCs w:val="20"/>
          <w:lang w:val="en-US"/>
        </w:rPr>
        <w:t xml:space="preserve">and reliable </w:t>
      </w:r>
      <w:r w:rsidRPr="003F4CA5">
        <w:rPr>
          <w:rFonts w:ascii="Arial" w:hAnsi="Arial" w:cs="Arial"/>
          <w:color w:val="1A1A1A"/>
          <w:sz w:val="20"/>
          <w:szCs w:val="20"/>
          <w:lang w:val="en-US"/>
        </w:rPr>
        <w:t xml:space="preserve">solutions. Cybersecurity practitioners will need to be able to </w:t>
      </w:r>
      <w:r w:rsidR="00E61EC0" w:rsidRPr="003F4CA5">
        <w:rPr>
          <w:rFonts w:ascii="Arial" w:hAnsi="Arial" w:cs="Arial"/>
          <w:color w:val="1A1A1A"/>
          <w:sz w:val="20"/>
          <w:szCs w:val="20"/>
          <w:lang w:val="en-US"/>
        </w:rPr>
        <w:t>work both as part of a team and independently.</w:t>
      </w:r>
      <w:r w:rsidRPr="003F4CA5">
        <w:rPr>
          <w:rFonts w:ascii="Arial" w:hAnsi="Arial" w:cs="Arial"/>
          <w:color w:val="1A1A1A"/>
          <w:sz w:val="20"/>
          <w:szCs w:val="20"/>
          <w:lang w:val="en-US"/>
        </w:rPr>
        <w:t xml:space="preserve"> Teaching these competences has an impact on the way that we seek to teach cybersecurity efficiently and effectively. </w:t>
      </w:r>
    </w:p>
    <w:p w14:paraId="11BF6E38" w14:textId="77777777" w:rsidR="00DC3698" w:rsidRPr="003F4CA5" w:rsidRDefault="00DC3698" w:rsidP="00DC3698">
      <w:pPr>
        <w:jc w:val="both"/>
        <w:rPr>
          <w:rFonts w:ascii="Arial" w:hAnsi="Arial" w:cs="Arial"/>
          <w:color w:val="1A1A1A"/>
          <w:sz w:val="20"/>
          <w:szCs w:val="20"/>
          <w:lang w:val="en-US"/>
        </w:rPr>
      </w:pPr>
    </w:p>
    <w:p w14:paraId="002681A8" w14:textId="6B0F8CDD" w:rsidR="00993CDF" w:rsidRPr="003F4CA5" w:rsidRDefault="00C62ACC" w:rsidP="00756D40">
      <w:pPr>
        <w:jc w:val="both"/>
        <w:rPr>
          <w:rFonts w:ascii="Arial" w:hAnsi="Arial" w:cs="Arial"/>
          <w:color w:val="1A1A1A"/>
          <w:sz w:val="20"/>
          <w:szCs w:val="20"/>
          <w:lang w:val="en-US"/>
        </w:rPr>
      </w:pPr>
      <w:r w:rsidRPr="003F4CA5">
        <w:rPr>
          <w:rFonts w:ascii="Arial" w:hAnsi="Arial" w:cs="Arial"/>
          <w:color w:val="1A1A1A"/>
          <w:sz w:val="20"/>
          <w:szCs w:val="20"/>
          <w:lang w:val="en-US"/>
        </w:rPr>
        <w:t>Invariably when we look how to teach cybersecurity education effectively there will be consideration given to the topics covered elsewhere in this book. Where appropriate there will be cross-</w:t>
      </w:r>
      <w:r w:rsidR="00C801B3" w:rsidRPr="003F4CA5">
        <w:rPr>
          <w:rFonts w:ascii="Arial" w:hAnsi="Arial" w:cs="Arial"/>
          <w:color w:val="1A1A1A"/>
          <w:sz w:val="20"/>
          <w:szCs w:val="20"/>
          <w:lang w:val="en-US"/>
        </w:rPr>
        <w:t xml:space="preserve">reference to materials and topics </w:t>
      </w:r>
      <w:r w:rsidRPr="003F4CA5">
        <w:rPr>
          <w:rFonts w:ascii="Arial" w:hAnsi="Arial" w:cs="Arial"/>
          <w:color w:val="1A1A1A"/>
          <w:sz w:val="20"/>
          <w:szCs w:val="20"/>
          <w:lang w:val="en-US"/>
        </w:rPr>
        <w:t xml:space="preserve">covered </w:t>
      </w:r>
      <w:r w:rsidR="00C801B3" w:rsidRPr="003F4CA5">
        <w:rPr>
          <w:rFonts w:ascii="Arial" w:hAnsi="Arial" w:cs="Arial"/>
          <w:color w:val="1A1A1A"/>
          <w:sz w:val="20"/>
          <w:szCs w:val="20"/>
          <w:lang w:val="en-US"/>
        </w:rPr>
        <w:t>in sections 2 and 3 of th</w:t>
      </w:r>
      <w:r w:rsidRPr="003F4CA5">
        <w:rPr>
          <w:rFonts w:ascii="Arial" w:hAnsi="Arial" w:cs="Arial"/>
          <w:color w:val="1A1A1A"/>
          <w:sz w:val="20"/>
          <w:szCs w:val="20"/>
          <w:lang w:val="en-US"/>
        </w:rPr>
        <w:t>is</w:t>
      </w:r>
      <w:r w:rsidR="00C801B3" w:rsidRPr="003F4CA5">
        <w:rPr>
          <w:rFonts w:ascii="Arial" w:hAnsi="Arial" w:cs="Arial"/>
          <w:color w:val="1A1A1A"/>
          <w:sz w:val="20"/>
          <w:szCs w:val="20"/>
          <w:lang w:val="en-US"/>
        </w:rPr>
        <w:t xml:space="preserve"> book. In particular </w:t>
      </w:r>
      <w:r w:rsidRPr="003F4CA5">
        <w:rPr>
          <w:rFonts w:ascii="Arial" w:hAnsi="Arial" w:cs="Arial"/>
          <w:color w:val="1A1A1A"/>
          <w:sz w:val="20"/>
          <w:szCs w:val="20"/>
          <w:lang w:val="en-US"/>
        </w:rPr>
        <w:t xml:space="preserve">we will </w:t>
      </w:r>
      <w:r w:rsidR="00C801B3" w:rsidRPr="003F4CA5">
        <w:rPr>
          <w:rFonts w:ascii="Arial" w:hAnsi="Arial" w:cs="Arial"/>
          <w:color w:val="1A1A1A"/>
          <w:sz w:val="20"/>
          <w:szCs w:val="20"/>
          <w:lang w:val="en-US"/>
        </w:rPr>
        <w:t xml:space="preserve">look at the links between the other chapters in section 3, curricula, body of knowledge and education </w:t>
      </w:r>
      <w:proofErr w:type="spellStart"/>
      <w:r w:rsidR="00C801B3" w:rsidRPr="003F4CA5">
        <w:rPr>
          <w:rFonts w:ascii="Arial" w:hAnsi="Arial" w:cs="Arial"/>
          <w:color w:val="1A1A1A"/>
          <w:sz w:val="20"/>
          <w:szCs w:val="20"/>
          <w:lang w:val="en-US"/>
        </w:rPr>
        <w:t>programme</w:t>
      </w:r>
      <w:proofErr w:type="spellEnd"/>
      <w:r w:rsidR="00C801B3" w:rsidRPr="003F4CA5">
        <w:rPr>
          <w:rFonts w:ascii="Arial" w:hAnsi="Arial" w:cs="Arial"/>
          <w:color w:val="1A1A1A"/>
          <w:sz w:val="20"/>
          <w:szCs w:val="20"/>
          <w:lang w:val="en-US"/>
        </w:rPr>
        <w:t>.</w:t>
      </w:r>
    </w:p>
    <w:p w14:paraId="229C3422" w14:textId="77777777" w:rsidR="00C62ACC" w:rsidRPr="003F4CA5" w:rsidRDefault="00C62ACC" w:rsidP="00756D40">
      <w:pPr>
        <w:jc w:val="both"/>
        <w:rPr>
          <w:rFonts w:ascii="Arial" w:hAnsi="Arial" w:cs="Arial"/>
          <w:color w:val="1A1A1A"/>
          <w:sz w:val="20"/>
          <w:szCs w:val="20"/>
          <w:lang w:val="en-US"/>
        </w:rPr>
      </w:pPr>
    </w:p>
    <w:p w14:paraId="5D88BA04" w14:textId="55CCEE79" w:rsidR="00C62ACC" w:rsidRPr="003F4CA5" w:rsidRDefault="00C62ACC" w:rsidP="00756D40">
      <w:pPr>
        <w:jc w:val="both"/>
        <w:rPr>
          <w:rFonts w:ascii="Arial" w:hAnsi="Arial" w:cs="Arial"/>
          <w:color w:val="1A1A1A"/>
          <w:sz w:val="20"/>
          <w:szCs w:val="20"/>
          <w:lang w:val="en-US"/>
        </w:rPr>
      </w:pPr>
      <w:r w:rsidRPr="003F4CA5">
        <w:rPr>
          <w:rFonts w:ascii="Arial" w:hAnsi="Arial" w:cs="Arial"/>
          <w:color w:val="1A1A1A"/>
          <w:sz w:val="20"/>
          <w:szCs w:val="20"/>
          <w:lang w:val="en-US"/>
        </w:rPr>
        <w:t>In the remainder of this chapter we will cover the challenges in cybersecurity education; what to teach; how to teach effectively; approaches to learning and teaching cybersecurity; balance between theory and practice; use of technology in teaching; assessing cybersecurity knowledge, understanding and skills; and the need for continued professional development</w:t>
      </w:r>
      <w:r w:rsidR="00675987" w:rsidRPr="003F4CA5">
        <w:rPr>
          <w:rFonts w:ascii="Arial" w:hAnsi="Arial" w:cs="Arial"/>
          <w:color w:val="1A1A1A"/>
          <w:sz w:val="20"/>
          <w:szCs w:val="20"/>
          <w:lang w:val="en-US"/>
        </w:rPr>
        <w:t>.</w:t>
      </w:r>
      <w:r w:rsidRPr="003F4CA5">
        <w:rPr>
          <w:rFonts w:ascii="Arial" w:hAnsi="Arial" w:cs="Arial"/>
          <w:color w:val="1A1A1A"/>
          <w:sz w:val="20"/>
          <w:szCs w:val="20"/>
          <w:lang w:val="en-US"/>
        </w:rPr>
        <w:t xml:space="preserve">   </w:t>
      </w:r>
    </w:p>
    <w:p w14:paraId="1727FE89" w14:textId="77777777" w:rsidR="00104608" w:rsidRPr="003F4CA5" w:rsidRDefault="00104608" w:rsidP="00756D40">
      <w:pPr>
        <w:jc w:val="both"/>
        <w:rPr>
          <w:rFonts w:ascii="Arial" w:hAnsi="Arial" w:cs="Arial"/>
          <w:color w:val="1A1A1A"/>
          <w:sz w:val="20"/>
          <w:szCs w:val="20"/>
          <w:lang w:val="en-US"/>
        </w:rPr>
      </w:pPr>
    </w:p>
    <w:p w14:paraId="3590F551" w14:textId="545C3AC7" w:rsidR="006949A9" w:rsidRPr="003F4CA5" w:rsidRDefault="006949A9" w:rsidP="00756D40">
      <w:pPr>
        <w:jc w:val="both"/>
        <w:rPr>
          <w:rFonts w:ascii="Arial" w:hAnsi="Arial" w:cs="Arial"/>
          <w:b/>
          <w:sz w:val="20"/>
          <w:szCs w:val="20"/>
        </w:rPr>
      </w:pPr>
      <w:r w:rsidRPr="003F4CA5">
        <w:rPr>
          <w:rFonts w:ascii="Arial" w:hAnsi="Arial" w:cs="Arial"/>
          <w:b/>
          <w:sz w:val="20"/>
          <w:szCs w:val="20"/>
        </w:rPr>
        <w:t>Challenges in Cybersecurity Education</w:t>
      </w:r>
      <w:r w:rsidR="00212618" w:rsidRPr="003F4CA5">
        <w:rPr>
          <w:rFonts w:ascii="Arial" w:hAnsi="Arial" w:cs="Arial"/>
          <w:b/>
          <w:sz w:val="20"/>
          <w:szCs w:val="20"/>
        </w:rPr>
        <w:t xml:space="preserve"> </w:t>
      </w:r>
    </w:p>
    <w:p w14:paraId="151FF4C0" w14:textId="77777777" w:rsidR="006949A9" w:rsidRPr="003F4CA5" w:rsidRDefault="006949A9" w:rsidP="00756D40">
      <w:pPr>
        <w:jc w:val="both"/>
        <w:rPr>
          <w:rFonts w:ascii="Arial" w:hAnsi="Arial" w:cs="Arial"/>
          <w:sz w:val="20"/>
          <w:szCs w:val="20"/>
        </w:rPr>
      </w:pPr>
    </w:p>
    <w:p w14:paraId="05FD38CE" w14:textId="41BE982A" w:rsidR="006949A9" w:rsidRPr="003F4CA5" w:rsidRDefault="006949A9" w:rsidP="00756D40">
      <w:pPr>
        <w:jc w:val="both"/>
        <w:rPr>
          <w:rFonts w:ascii="Arial" w:hAnsi="Arial" w:cs="Arial"/>
          <w:sz w:val="20"/>
          <w:szCs w:val="20"/>
        </w:rPr>
      </w:pPr>
      <w:r w:rsidRPr="003F4CA5">
        <w:rPr>
          <w:rFonts w:ascii="Arial" w:hAnsi="Arial" w:cs="Arial"/>
          <w:sz w:val="20"/>
          <w:szCs w:val="20"/>
        </w:rPr>
        <w:t xml:space="preserve">There are many challenges in cybersecurity education and these will be discussed in this section. Understanding and overcoming the challenges in education will enable cybersecurity education to be delivered effectively. This section will look at the particular challenges in cybersecurity education and compare to the approaches used in other computing disciplines. </w:t>
      </w:r>
    </w:p>
    <w:p w14:paraId="323C1122" w14:textId="77777777" w:rsidR="00791D8F" w:rsidRPr="003F4CA5" w:rsidRDefault="00791D8F" w:rsidP="00756D40">
      <w:pPr>
        <w:jc w:val="both"/>
        <w:rPr>
          <w:rFonts w:ascii="Arial" w:hAnsi="Arial" w:cs="Arial"/>
          <w:sz w:val="20"/>
          <w:szCs w:val="20"/>
        </w:rPr>
      </w:pPr>
    </w:p>
    <w:p w14:paraId="2A7A1E8D" w14:textId="5D3CB2D1" w:rsidR="00791D8F" w:rsidRPr="003F4CA5" w:rsidRDefault="00791D8F" w:rsidP="00791D8F">
      <w:pPr>
        <w:jc w:val="both"/>
        <w:rPr>
          <w:rFonts w:ascii="Arial" w:hAnsi="Arial" w:cs="Arial"/>
          <w:sz w:val="20"/>
          <w:szCs w:val="20"/>
        </w:rPr>
      </w:pPr>
      <w:r w:rsidRPr="003F4CA5">
        <w:rPr>
          <w:rFonts w:ascii="Arial" w:hAnsi="Arial" w:cs="Arial"/>
          <w:sz w:val="20"/>
          <w:szCs w:val="20"/>
        </w:rPr>
        <w:t>One of the key challenges in cybersecurity education is addressing the skills gap. (</w:t>
      </w:r>
      <w:proofErr w:type="gramStart"/>
      <w:r w:rsidRPr="003F4CA5">
        <w:rPr>
          <w:rFonts w:ascii="Arial" w:hAnsi="Arial" w:cs="Arial"/>
          <w:sz w:val="20"/>
          <w:szCs w:val="20"/>
        </w:rPr>
        <w:t>ISC)</w:t>
      </w:r>
      <w:r w:rsidRPr="003F4CA5">
        <w:rPr>
          <w:rFonts w:ascii="Arial" w:hAnsi="Arial" w:cs="Arial"/>
          <w:sz w:val="20"/>
          <w:szCs w:val="20"/>
          <w:vertAlign w:val="superscript"/>
        </w:rPr>
        <w:t>2</w:t>
      </w:r>
      <w:proofErr w:type="gramEnd"/>
      <w:r w:rsidRPr="003F4CA5">
        <w:rPr>
          <w:rFonts w:ascii="Arial" w:hAnsi="Arial" w:cs="Arial"/>
          <w:sz w:val="20"/>
          <w:szCs w:val="20"/>
        </w:rPr>
        <w:t xml:space="preserve"> report (2016) suggest that there are 350,000 open / unfilled cybersecurity positions unfilled worldwide and that this number is growing.  </w:t>
      </w:r>
      <w:proofErr w:type="spellStart"/>
      <w:r w:rsidRPr="003F4CA5">
        <w:rPr>
          <w:rFonts w:ascii="Arial" w:eastAsia="Cambria" w:hAnsi="Arial" w:cs="Arial"/>
          <w:sz w:val="20"/>
          <w:szCs w:val="20"/>
        </w:rPr>
        <w:t>Oltsik</w:t>
      </w:r>
      <w:proofErr w:type="spellEnd"/>
      <w:r w:rsidRPr="003F4CA5">
        <w:rPr>
          <w:rFonts w:ascii="Arial" w:eastAsia="Cambria" w:hAnsi="Arial" w:cs="Arial"/>
          <w:sz w:val="20"/>
          <w:szCs w:val="20"/>
        </w:rPr>
        <w:t xml:space="preserve"> (2017) suggests that the skills gap in cybersecurity is getting worse. </w:t>
      </w:r>
      <w:proofErr w:type="spellStart"/>
      <w:r w:rsidRPr="003F4CA5">
        <w:rPr>
          <w:rFonts w:ascii="Arial" w:eastAsia="Cambria" w:hAnsi="Arial" w:cs="Arial"/>
          <w:sz w:val="20"/>
          <w:szCs w:val="20"/>
        </w:rPr>
        <w:t>Oltsik</w:t>
      </w:r>
      <w:proofErr w:type="spellEnd"/>
      <w:r w:rsidRPr="003F4CA5">
        <w:rPr>
          <w:rFonts w:ascii="Arial" w:eastAsia="Cambria" w:hAnsi="Arial" w:cs="Arial"/>
          <w:sz w:val="20"/>
          <w:szCs w:val="20"/>
        </w:rPr>
        <w:t xml:space="preserve"> identifies a growing problem with organisations indicating more than a doubling of “problematic shortage” of cybersecurity staff, increasing from 23% in 2014 to 51% in 2018. This provides a real challenge for </w:t>
      </w:r>
      <w:proofErr w:type="spellStart"/>
      <w:r w:rsidRPr="003F4CA5">
        <w:rPr>
          <w:rFonts w:ascii="Arial" w:eastAsia="Cambria" w:hAnsi="Arial" w:cs="Arial"/>
          <w:sz w:val="20"/>
          <w:szCs w:val="20"/>
        </w:rPr>
        <w:t>cybesecurity</w:t>
      </w:r>
      <w:proofErr w:type="spellEnd"/>
      <w:r w:rsidRPr="003F4CA5">
        <w:rPr>
          <w:rFonts w:ascii="Arial" w:eastAsia="Cambria" w:hAnsi="Arial" w:cs="Arial"/>
          <w:sz w:val="20"/>
          <w:szCs w:val="20"/>
        </w:rPr>
        <w:t xml:space="preserve"> educators.</w:t>
      </w:r>
    </w:p>
    <w:p w14:paraId="29F2C963" w14:textId="77777777" w:rsidR="00791D8F" w:rsidRPr="003F4CA5" w:rsidRDefault="00791D8F" w:rsidP="00791D8F">
      <w:pPr>
        <w:jc w:val="both"/>
        <w:rPr>
          <w:rFonts w:ascii="Arial" w:eastAsia="Cambria" w:hAnsi="Arial" w:cs="Arial"/>
          <w:sz w:val="20"/>
          <w:szCs w:val="20"/>
        </w:rPr>
      </w:pPr>
    </w:p>
    <w:p w14:paraId="09D97962" w14:textId="75EDE327" w:rsidR="004F0DD7" w:rsidRPr="003F4CA5" w:rsidRDefault="004F0DD7" w:rsidP="00756D40">
      <w:pPr>
        <w:jc w:val="both"/>
        <w:rPr>
          <w:rFonts w:ascii="Arial" w:hAnsi="Arial" w:cs="Arial"/>
          <w:sz w:val="20"/>
          <w:szCs w:val="20"/>
        </w:rPr>
      </w:pPr>
      <w:r w:rsidRPr="003F4CA5">
        <w:rPr>
          <w:rFonts w:ascii="Arial" w:hAnsi="Arial" w:cs="Arial"/>
          <w:sz w:val="20"/>
          <w:szCs w:val="20"/>
        </w:rPr>
        <w:t xml:space="preserve">The objectives of the cybersecurity education will depend on the level of learning to be achieved, the previous experience and knowledge of the participants, the subjects and topics of interest to the participants and the desired learning outcomes from the education. There are many challenges in cybersecurity education, as we shall see later in this chapter. However, the range of people potentially interested in cybersecurity and the variability in the depth and breadth of cybersecurity knowledge that they have, and that they need, mean the cybersecurity educators can be called on to provide a wide variety of educational experiences.    </w:t>
      </w:r>
    </w:p>
    <w:p w14:paraId="531CF150" w14:textId="77777777" w:rsidR="004F0DD7" w:rsidRPr="003F4CA5" w:rsidRDefault="004F0DD7" w:rsidP="00756D40">
      <w:pPr>
        <w:jc w:val="both"/>
        <w:rPr>
          <w:rFonts w:ascii="Arial" w:hAnsi="Arial" w:cs="Arial"/>
          <w:sz w:val="20"/>
          <w:szCs w:val="20"/>
        </w:rPr>
      </w:pPr>
    </w:p>
    <w:p w14:paraId="21E0D691" w14:textId="30DBB2B9" w:rsidR="0069124A" w:rsidRPr="003F4CA5" w:rsidRDefault="00EA0CED" w:rsidP="0069124A">
      <w:pPr>
        <w:jc w:val="both"/>
        <w:rPr>
          <w:rFonts w:ascii="Arial" w:hAnsi="Arial" w:cs="Arial"/>
          <w:sz w:val="20"/>
          <w:szCs w:val="20"/>
        </w:rPr>
      </w:pPr>
      <w:r w:rsidRPr="003F4CA5">
        <w:rPr>
          <w:rFonts w:ascii="Arial" w:hAnsi="Arial" w:cs="Arial"/>
          <w:sz w:val="20"/>
          <w:szCs w:val="20"/>
        </w:rPr>
        <w:t>The National Cyber Security Centre (NCSC) have produced a cyber attack categorisation framework (2018) designed to indicate the priority that should be given to investigating different cyber attacks. The new framework increases the number of classifications from three to six</w:t>
      </w:r>
      <w:r w:rsidR="00C33770" w:rsidRPr="003F4CA5">
        <w:rPr>
          <w:rFonts w:ascii="Arial" w:hAnsi="Arial" w:cs="Arial"/>
          <w:sz w:val="20"/>
          <w:szCs w:val="20"/>
        </w:rPr>
        <w:t xml:space="preserve"> (category 1 ‘national cyber emergency’ to category 6 ‘localised incident’</w:t>
      </w:r>
      <w:r w:rsidRPr="003F4CA5">
        <w:rPr>
          <w:rFonts w:ascii="Arial" w:hAnsi="Arial" w:cs="Arial"/>
          <w:sz w:val="20"/>
          <w:szCs w:val="20"/>
        </w:rPr>
        <w:t xml:space="preserve">. Whilst the framework is designed to improve consistency around response and provide a better outcome for victims, the framework also illustrates the complexity of the cybercrime environment. The complexity can also be seen in the need for cybersecurity education </w:t>
      </w:r>
      <w:r w:rsidR="0069124A" w:rsidRPr="003F4CA5">
        <w:rPr>
          <w:rFonts w:ascii="Arial" w:hAnsi="Arial" w:cs="Arial"/>
          <w:sz w:val="20"/>
          <w:szCs w:val="20"/>
        </w:rPr>
        <w:t>– ranging from a general awareness that cybersecurity is a potential threat, through to what the t</w:t>
      </w:r>
      <w:r w:rsidR="00255A30" w:rsidRPr="003F4CA5">
        <w:rPr>
          <w:rFonts w:ascii="Arial" w:hAnsi="Arial" w:cs="Arial"/>
          <w:sz w:val="20"/>
          <w:szCs w:val="20"/>
        </w:rPr>
        <w:t>h</w:t>
      </w:r>
      <w:r w:rsidR="0069124A" w:rsidRPr="003F4CA5">
        <w:rPr>
          <w:rFonts w:ascii="Arial" w:hAnsi="Arial" w:cs="Arial"/>
          <w:sz w:val="20"/>
          <w:szCs w:val="20"/>
        </w:rPr>
        <w:t xml:space="preserve">reats are to what can be done about cybersecurity at a personal level to in depth technical expertise in creating and implementing cybersecurity infrastructure. </w:t>
      </w:r>
    </w:p>
    <w:p w14:paraId="30AED26C" w14:textId="4C0B23D1" w:rsidR="004F0DD7" w:rsidRPr="003F4CA5" w:rsidRDefault="004F0DD7" w:rsidP="00756D40">
      <w:pPr>
        <w:jc w:val="both"/>
        <w:rPr>
          <w:rFonts w:ascii="Arial" w:hAnsi="Arial" w:cs="Arial"/>
          <w:sz w:val="20"/>
          <w:szCs w:val="20"/>
        </w:rPr>
      </w:pPr>
    </w:p>
    <w:p w14:paraId="1CBD4BB5" w14:textId="0F02FF81" w:rsidR="00AA086B" w:rsidRPr="003F4CA5" w:rsidRDefault="00AA086B" w:rsidP="00756D40">
      <w:pPr>
        <w:jc w:val="both"/>
        <w:rPr>
          <w:rFonts w:ascii="Arial" w:hAnsi="Arial" w:cs="Arial"/>
          <w:sz w:val="20"/>
          <w:szCs w:val="20"/>
        </w:rPr>
      </w:pPr>
      <w:r w:rsidRPr="003F4CA5">
        <w:rPr>
          <w:rFonts w:ascii="Arial" w:hAnsi="Arial" w:cs="Arial"/>
          <w:sz w:val="20"/>
          <w:szCs w:val="20"/>
        </w:rPr>
        <w:t xml:space="preserve">It is not the intention in this chapter to provide a framework </w:t>
      </w:r>
      <w:r w:rsidR="00577D6C" w:rsidRPr="003F4CA5">
        <w:rPr>
          <w:rFonts w:ascii="Arial" w:hAnsi="Arial" w:cs="Arial"/>
          <w:sz w:val="20"/>
          <w:szCs w:val="20"/>
        </w:rPr>
        <w:t>on</w:t>
      </w:r>
      <w:r w:rsidRPr="003F4CA5">
        <w:rPr>
          <w:rFonts w:ascii="Arial" w:hAnsi="Arial" w:cs="Arial"/>
          <w:sz w:val="20"/>
          <w:szCs w:val="20"/>
        </w:rPr>
        <w:t xml:space="preserve"> which topics to cover at which level</w:t>
      </w:r>
      <w:r w:rsidR="00577D6C" w:rsidRPr="003F4CA5">
        <w:rPr>
          <w:rFonts w:ascii="Arial" w:hAnsi="Arial" w:cs="Arial"/>
          <w:sz w:val="20"/>
          <w:szCs w:val="20"/>
        </w:rPr>
        <w:t xml:space="preserve"> – suggestions have been recommended in the previous chapters in this book</w:t>
      </w:r>
      <w:r w:rsidRPr="003F4CA5">
        <w:rPr>
          <w:rFonts w:ascii="Arial" w:hAnsi="Arial" w:cs="Arial"/>
          <w:sz w:val="20"/>
          <w:szCs w:val="20"/>
        </w:rPr>
        <w:t xml:space="preserve">. Harris and Patten (2015) provide a very good </w:t>
      </w:r>
      <w:r w:rsidR="00577D6C" w:rsidRPr="003F4CA5">
        <w:rPr>
          <w:rFonts w:ascii="Arial" w:hAnsi="Arial" w:cs="Arial"/>
          <w:sz w:val="20"/>
          <w:szCs w:val="20"/>
        </w:rPr>
        <w:t xml:space="preserve">discussion relating cybersecurity skills and knowledge to levels of learning, linking cybersecurity to </w:t>
      </w:r>
      <w:proofErr w:type="gramStart"/>
      <w:r w:rsidR="00577D6C" w:rsidRPr="003F4CA5">
        <w:rPr>
          <w:rFonts w:ascii="Arial" w:hAnsi="Arial" w:cs="Arial"/>
          <w:sz w:val="20"/>
          <w:szCs w:val="20"/>
        </w:rPr>
        <w:t>Bloom’s</w:t>
      </w:r>
      <w:proofErr w:type="gramEnd"/>
      <w:r w:rsidR="00577D6C" w:rsidRPr="003F4CA5">
        <w:rPr>
          <w:rFonts w:ascii="Arial" w:hAnsi="Arial" w:cs="Arial"/>
          <w:sz w:val="20"/>
          <w:szCs w:val="20"/>
        </w:rPr>
        <w:t xml:space="preserve"> and Webb’s taxonomies.  </w:t>
      </w:r>
      <w:r w:rsidR="00501E6A" w:rsidRPr="003F4CA5">
        <w:rPr>
          <w:rFonts w:ascii="Arial" w:hAnsi="Arial" w:cs="Arial"/>
          <w:sz w:val="20"/>
          <w:szCs w:val="20"/>
        </w:rPr>
        <w:t>The ACM/IEEE (2017</w:t>
      </w:r>
      <w:r w:rsidR="00577D6C" w:rsidRPr="003F4CA5">
        <w:rPr>
          <w:rFonts w:ascii="Arial" w:hAnsi="Arial" w:cs="Arial"/>
          <w:sz w:val="20"/>
          <w:szCs w:val="20"/>
        </w:rPr>
        <w:t xml:space="preserve">) </w:t>
      </w:r>
      <w:r w:rsidR="00501E6A" w:rsidRPr="003F4CA5">
        <w:rPr>
          <w:rFonts w:ascii="Arial" w:hAnsi="Arial" w:cs="Arial"/>
          <w:sz w:val="20"/>
          <w:szCs w:val="20"/>
        </w:rPr>
        <w:t xml:space="preserve">report </w:t>
      </w:r>
      <w:r w:rsidR="00577D6C" w:rsidRPr="003F4CA5">
        <w:rPr>
          <w:rFonts w:ascii="Arial" w:hAnsi="Arial" w:cs="Arial"/>
          <w:sz w:val="20"/>
          <w:szCs w:val="20"/>
        </w:rPr>
        <w:t xml:space="preserve">suggests a series of expectations for the cybersecurity </w:t>
      </w:r>
      <w:r w:rsidR="00473608" w:rsidRPr="003F4CA5">
        <w:rPr>
          <w:rFonts w:ascii="Arial" w:hAnsi="Arial" w:cs="Arial"/>
          <w:sz w:val="20"/>
          <w:szCs w:val="20"/>
        </w:rPr>
        <w:t>curriculum</w:t>
      </w:r>
      <w:r w:rsidR="00577D6C" w:rsidRPr="003F4CA5">
        <w:rPr>
          <w:rFonts w:ascii="Arial" w:hAnsi="Arial" w:cs="Arial"/>
          <w:sz w:val="20"/>
          <w:szCs w:val="20"/>
        </w:rPr>
        <w:t xml:space="preserve"> and recommends which cybersecurity topics to consider. A common theme from all those who examine and evaluate the cybersecurity curriculum is the progression from remembering and understanding the cybersecurity fundamental principles and theories, to applying the principles and theories to cybersecurity problems, to making judgements based on those principles (and on standards and legislation) to creating solutions and providing strategic direction for cybersecurity. </w:t>
      </w:r>
    </w:p>
    <w:p w14:paraId="264B4044" w14:textId="77777777" w:rsidR="00577D6C" w:rsidRPr="003F4CA5" w:rsidRDefault="00577D6C" w:rsidP="00756D40">
      <w:pPr>
        <w:jc w:val="both"/>
        <w:rPr>
          <w:rFonts w:ascii="Arial" w:hAnsi="Arial" w:cs="Arial"/>
          <w:sz w:val="20"/>
          <w:szCs w:val="20"/>
        </w:rPr>
      </w:pPr>
    </w:p>
    <w:p w14:paraId="393297A2" w14:textId="0177F557" w:rsidR="00577D6C" w:rsidRPr="003F4CA5" w:rsidRDefault="00577D6C" w:rsidP="00756D40">
      <w:pPr>
        <w:jc w:val="both"/>
        <w:rPr>
          <w:rFonts w:ascii="Arial" w:hAnsi="Arial" w:cs="Arial"/>
          <w:sz w:val="20"/>
          <w:szCs w:val="20"/>
        </w:rPr>
      </w:pPr>
      <w:r w:rsidRPr="003F4CA5">
        <w:rPr>
          <w:rFonts w:ascii="Arial" w:hAnsi="Arial" w:cs="Arial"/>
          <w:sz w:val="20"/>
          <w:szCs w:val="20"/>
        </w:rPr>
        <w:t xml:space="preserve">This has a direct bearing on the way we teach cybersecurity. In particular we need to consider different ways of teaching for different aspects of the curriculum and </w:t>
      </w:r>
      <w:r w:rsidR="009325D8" w:rsidRPr="003F4CA5">
        <w:rPr>
          <w:rFonts w:ascii="Arial" w:hAnsi="Arial" w:cs="Arial"/>
          <w:sz w:val="20"/>
          <w:szCs w:val="20"/>
        </w:rPr>
        <w:t>using appropriate approaches to contextualise the expected learning for students and learners.</w:t>
      </w:r>
    </w:p>
    <w:p w14:paraId="0EB26120" w14:textId="771F9F0F" w:rsidR="001947EE" w:rsidRPr="003F4CA5" w:rsidRDefault="00791D8F" w:rsidP="00E97E77">
      <w:pPr>
        <w:spacing w:before="100" w:beforeAutospacing="1" w:after="100" w:afterAutospacing="1"/>
        <w:jc w:val="both"/>
        <w:rPr>
          <w:rFonts w:ascii="Arial" w:hAnsi="Arial" w:cs="Arial"/>
          <w:sz w:val="20"/>
          <w:szCs w:val="20"/>
        </w:rPr>
      </w:pPr>
      <w:r w:rsidRPr="003F4CA5">
        <w:rPr>
          <w:rFonts w:ascii="Arial" w:hAnsi="Arial" w:cs="Arial"/>
          <w:sz w:val="20"/>
          <w:szCs w:val="20"/>
        </w:rPr>
        <w:t>A further challenge in</w:t>
      </w:r>
      <w:r w:rsidR="001947EE" w:rsidRPr="003F4CA5">
        <w:rPr>
          <w:rFonts w:ascii="Arial" w:hAnsi="Arial" w:cs="Arial"/>
          <w:sz w:val="20"/>
          <w:szCs w:val="20"/>
        </w:rPr>
        <w:t xml:space="preserve"> cybersecurity teaching is the interdisciplinary / multi-disciplinary nature of cybersecurity.   Whilst there are a range of diverse discipline including criminology, psychology, sociology, law and mathematics which inform a range of cybersecurity topics including policy, human factors, ethics, and risk management, cybersecurity remains fundamentally a computing-based discipline. The challenge in teaching cybersecurity is that cybersecurity is both informed by the interdisciplinary content, and driven by the needs and perspectives of the computing disciplines that provide the underpinning</w:t>
      </w:r>
      <w:r w:rsidR="00473608">
        <w:rPr>
          <w:rFonts w:ascii="Arial" w:hAnsi="Arial" w:cs="Arial"/>
          <w:sz w:val="20"/>
          <w:szCs w:val="20"/>
        </w:rPr>
        <w:t xml:space="preserve"> fundamentals of cybersecurity.</w:t>
      </w:r>
      <w:r w:rsidR="001947EE" w:rsidRPr="003F4CA5">
        <w:rPr>
          <w:rFonts w:ascii="Arial" w:hAnsi="Arial" w:cs="Arial"/>
          <w:sz w:val="20"/>
          <w:szCs w:val="20"/>
        </w:rPr>
        <w:t xml:space="preserve"> </w:t>
      </w:r>
    </w:p>
    <w:p w14:paraId="0D93A784" w14:textId="68CD2B0E" w:rsidR="001947EE" w:rsidRPr="003F4CA5" w:rsidRDefault="001947EE" w:rsidP="00E97E77">
      <w:pPr>
        <w:pStyle w:val="Title"/>
        <w:jc w:val="both"/>
        <w:rPr>
          <w:b w:val="0"/>
          <w:bCs w:val="0"/>
          <w:i/>
          <w:iCs/>
          <w:sz w:val="20"/>
          <w:szCs w:val="20"/>
        </w:rPr>
      </w:pPr>
      <w:r w:rsidRPr="003F4CA5">
        <w:rPr>
          <w:b w:val="0"/>
          <w:sz w:val="20"/>
          <w:szCs w:val="20"/>
        </w:rPr>
        <w:t xml:space="preserve">The multi-disciplinary aspect of cybersecurity is not necessarily a benefit – it could be argued that the multi-disciplinary aspects potentially dilute the core of the subject. However, it is suggested in this chapter that drawing from other disciplines strengthens cybersecurity in terms of rigour and robustness and also strengthens the </w:t>
      </w:r>
      <w:r w:rsidR="00E97E77" w:rsidRPr="003F4CA5">
        <w:rPr>
          <w:b w:val="0"/>
          <w:sz w:val="20"/>
          <w:szCs w:val="20"/>
        </w:rPr>
        <w:t xml:space="preserve">suggestion that cybersecurity can stand </w:t>
      </w:r>
      <w:r w:rsidRPr="003F4CA5">
        <w:rPr>
          <w:b w:val="0"/>
          <w:sz w:val="20"/>
          <w:szCs w:val="20"/>
        </w:rPr>
        <w:t>as a separate and distinct discipline</w:t>
      </w:r>
      <w:r w:rsidR="00E97E77" w:rsidRPr="003F4CA5">
        <w:rPr>
          <w:b w:val="0"/>
          <w:sz w:val="20"/>
          <w:szCs w:val="20"/>
        </w:rPr>
        <w:t xml:space="preserve"> in its own right</w:t>
      </w:r>
      <w:r w:rsidRPr="003F4CA5">
        <w:rPr>
          <w:b w:val="0"/>
          <w:sz w:val="20"/>
          <w:szCs w:val="20"/>
        </w:rPr>
        <w:t>.</w:t>
      </w:r>
    </w:p>
    <w:p w14:paraId="1A6F56A9" w14:textId="77777777" w:rsidR="001947EE" w:rsidRPr="003F4CA5" w:rsidRDefault="001947EE" w:rsidP="00E97E77">
      <w:pPr>
        <w:pStyle w:val="Title"/>
        <w:jc w:val="both"/>
        <w:rPr>
          <w:b w:val="0"/>
          <w:bCs w:val="0"/>
          <w:i/>
          <w:iCs/>
          <w:sz w:val="20"/>
          <w:szCs w:val="20"/>
        </w:rPr>
      </w:pPr>
    </w:p>
    <w:p w14:paraId="22236762" w14:textId="20969CDB" w:rsidR="008B7C6B" w:rsidRPr="003F4CA5" w:rsidRDefault="008B7C6B" w:rsidP="00791D8F">
      <w:pPr>
        <w:jc w:val="both"/>
        <w:rPr>
          <w:rFonts w:ascii="Arial" w:hAnsi="Arial" w:cs="Arial"/>
          <w:sz w:val="20"/>
          <w:szCs w:val="20"/>
        </w:rPr>
      </w:pPr>
      <w:r w:rsidRPr="003F4CA5">
        <w:rPr>
          <w:rFonts w:ascii="Arial" w:hAnsi="Arial" w:cs="Arial"/>
          <w:sz w:val="20"/>
          <w:szCs w:val="20"/>
        </w:rPr>
        <w:t xml:space="preserve">In order to allow students to apply theory and develop cybersecurity skills there is a need to analyse appropriately complex case studies and problems. The challenge for teachers is to develop materials that allow problem solving, analysis and application of theory and at the same time provide an environment to practice and make mistakes without falling foul of regulations (for example JANet regulations in universities in the UK) and to protect students and learners from exposure to inappropriate cases. </w:t>
      </w:r>
    </w:p>
    <w:p w14:paraId="4341EC0C" w14:textId="77777777" w:rsidR="008B7C6B" w:rsidRPr="003F4CA5" w:rsidRDefault="008B7C6B" w:rsidP="00791D8F">
      <w:pPr>
        <w:pStyle w:val="Title"/>
        <w:jc w:val="both"/>
        <w:rPr>
          <w:b w:val="0"/>
          <w:bCs w:val="0"/>
          <w:sz w:val="20"/>
          <w:szCs w:val="20"/>
        </w:rPr>
      </w:pPr>
    </w:p>
    <w:p w14:paraId="53097335" w14:textId="3DAB188B" w:rsidR="008B7C6B" w:rsidRPr="003F4CA5" w:rsidRDefault="008B7C6B" w:rsidP="00791D8F">
      <w:pPr>
        <w:pStyle w:val="Title"/>
        <w:jc w:val="both"/>
        <w:rPr>
          <w:b w:val="0"/>
          <w:sz w:val="20"/>
          <w:szCs w:val="20"/>
        </w:rPr>
      </w:pPr>
      <w:r w:rsidRPr="003F4CA5">
        <w:rPr>
          <w:b w:val="0"/>
          <w:sz w:val="20"/>
          <w:szCs w:val="20"/>
        </w:rPr>
        <w:t xml:space="preserve">In any cybersecurity problems in the real world there are many complex and inter-related variables to consider, a number of legal considerations to contend with, many technical issues to be aware of and many cybersecurity principles, theories and guidelines to apply. There is a challenge </w:t>
      </w:r>
      <w:r w:rsidR="00392F41" w:rsidRPr="003F4CA5">
        <w:rPr>
          <w:b w:val="0"/>
          <w:sz w:val="20"/>
          <w:szCs w:val="20"/>
        </w:rPr>
        <w:t>for</w:t>
      </w:r>
      <w:r w:rsidRPr="003F4CA5">
        <w:rPr>
          <w:b w:val="0"/>
          <w:sz w:val="20"/>
          <w:szCs w:val="20"/>
        </w:rPr>
        <w:t xml:space="preserve"> </w:t>
      </w:r>
      <w:r w:rsidR="00392F41" w:rsidRPr="003F4CA5">
        <w:rPr>
          <w:b w:val="0"/>
          <w:sz w:val="20"/>
          <w:szCs w:val="20"/>
        </w:rPr>
        <w:t>cybersecurity</w:t>
      </w:r>
      <w:r w:rsidRPr="003F4CA5">
        <w:rPr>
          <w:b w:val="0"/>
          <w:sz w:val="20"/>
          <w:szCs w:val="20"/>
        </w:rPr>
        <w:t xml:space="preserve"> </w:t>
      </w:r>
      <w:r w:rsidR="00392F41" w:rsidRPr="003F4CA5">
        <w:rPr>
          <w:b w:val="0"/>
          <w:sz w:val="20"/>
          <w:szCs w:val="20"/>
        </w:rPr>
        <w:t xml:space="preserve">educators </w:t>
      </w:r>
      <w:r w:rsidRPr="003F4CA5">
        <w:rPr>
          <w:b w:val="0"/>
          <w:sz w:val="20"/>
          <w:szCs w:val="20"/>
        </w:rPr>
        <w:t xml:space="preserve">to put over this </w:t>
      </w:r>
      <w:r w:rsidR="00392F41" w:rsidRPr="003F4CA5">
        <w:rPr>
          <w:b w:val="0"/>
          <w:sz w:val="20"/>
          <w:szCs w:val="20"/>
        </w:rPr>
        <w:t xml:space="preserve">complex </w:t>
      </w:r>
      <w:r w:rsidRPr="003F4CA5">
        <w:rPr>
          <w:b w:val="0"/>
          <w:sz w:val="20"/>
          <w:szCs w:val="20"/>
        </w:rPr>
        <w:t xml:space="preserve">environment in teaching the subject without overwhelming students. </w:t>
      </w:r>
    </w:p>
    <w:p w14:paraId="6A470ABB" w14:textId="77777777" w:rsidR="00D776F0" w:rsidRPr="003F4CA5" w:rsidRDefault="00D776F0" w:rsidP="00D776F0">
      <w:pPr>
        <w:jc w:val="both"/>
        <w:rPr>
          <w:rFonts w:ascii="Arial" w:hAnsi="Arial" w:cs="Arial"/>
          <w:sz w:val="20"/>
          <w:szCs w:val="20"/>
          <w:lang w:val="en-US"/>
        </w:rPr>
      </w:pPr>
    </w:p>
    <w:p w14:paraId="745C965F" w14:textId="68924D4E" w:rsidR="00104608" w:rsidRPr="003F4CA5" w:rsidRDefault="00104608" w:rsidP="00756D40">
      <w:pPr>
        <w:jc w:val="both"/>
        <w:rPr>
          <w:rFonts w:ascii="Arial" w:hAnsi="Arial" w:cs="Arial"/>
          <w:b/>
          <w:sz w:val="20"/>
          <w:szCs w:val="20"/>
        </w:rPr>
      </w:pPr>
      <w:r w:rsidRPr="003F4CA5">
        <w:rPr>
          <w:rFonts w:ascii="Arial" w:hAnsi="Arial" w:cs="Arial"/>
          <w:b/>
          <w:sz w:val="20"/>
          <w:szCs w:val="20"/>
        </w:rPr>
        <w:t xml:space="preserve">What to </w:t>
      </w:r>
      <w:proofErr w:type="gramStart"/>
      <w:r w:rsidRPr="003F4CA5">
        <w:rPr>
          <w:rFonts w:ascii="Arial" w:hAnsi="Arial" w:cs="Arial"/>
          <w:b/>
          <w:sz w:val="20"/>
          <w:szCs w:val="20"/>
        </w:rPr>
        <w:t xml:space="preserve">teach </w:t>
      </w:r>
      <w:r w:rsidR="00DF1696">
        <w:rPr>
          <w:rFonts w:ascii="Arial" w:hAnsi="Arial" w:cs="Arial"/>
          <w:b/>
          <w:sz w:val="20"/>
          <w:szCs w:val="20"/>
        </w:rPr>
        <w:t>?</w:t>
      </w:r>
      <w:proofErr w:type="gramEnd"/>
    </w:p>
    <w:p w14:paraId="40AB71F1" w14:textId="77777777" w:rsidR="009461FE" w:rsidRPr="003F4CA5" w:rsidRDefault="009461FE" w:rsidP="00791D8F">
      <w:pPr>
        <w:pStyle w:val="NormalWeb"/>
        <w:spacing w:before="0" w:beforeAutospacing="0" w:after="0" w:afterAutospacing="0" w:line="240" w:lineRule="atLeast"/>
        <w:jc w:val="both"/>
        <w:rPr>
          <w:rFonts w:ascii="Arial" w:hAnsi="Arial" w:cs="Arial"/>
        </w:rPr>
      </w:pPr>
    </w:p>
    <w:p w14:paraId="003472D6" w14:textId="574752DD" w:rsidR="00436E3B" w:rsidRPr="003F4CA5" w:rsidRDefault="00C801B3" w:rsidP="00791D8F">
      <w:pPr>
        <w:pStyle w:val="NormalWeb"/>
        <w:spacing w:before="0" w:beforeAutospacing="0" w:after="0" w:afterAutospacing="0" w:line="240" w:lineRule="atLeast"/>
        <w:jc w:val="both"/>
        <w:rPr>
          <w:rFonts w:ascii="Arial" w:hAnsi="Arial" w:cs="Arial"/>
        </w:rPr>
      </w:pPr>
      <w:r w:rsidRPr="003F4CA5">
        <w:rPr>
          <w:rFonts w:ascii="Arial" w:hAnsi="Arial" w:cs="Arial"/>
        </w:rPr>
        <w:t>The</w:t>
      </w:r>
      <w:r w:rsidR="00B84200" w:rsidRPr="003F4CA5">
        <w:rPr>
          <w:rFonts w:ascii="Arial" w:hAnsi="Arial" w:cs="Arial"/>
        </w:rPr>
        <w:t xml:space="preserve"> curricula and body of </w:t>
      </w:r>
      <w:r w:rsidR="007350F4" w:rsidRPr="003F4CA5">
        <w:rPr>
          <w:rFonts w:ascii="Arial" w:hAnsi="Arial" w:cs="Arial"/>
        </w:rPr>
        <w:t>knowledge of</w:t>
      </w:r>
      <w:r w:rsidR="00174874" w:rsidRPr="003F4CA5">
        <w:rPr>
          <w:rFonts w:ascii="Arial" w:hAnsi="Arial" w:cs="Arial"/>
        </w:rPr>
        <w:t xml:space="preserve"> knowledge </w:t>
      </w:r>
      <w:r w:rsidR="006949A9" w:rsidRPr="003F4CA5">
        <w:rPr>
          <w:rFonts w:ascii="Arial" w:hAnsi="Arial" w:cs="Arial"/>
        </w:rPr>
        <w:t xml:space="preserve">have been </w:t>
      </w:r>
      <w:r w:rsidR="007D1A1B" w:rsidRPr="003F4CA5">
        <w:rPr>
          <w:rFonts w:ascii="Arial" w:hAnsi="Arial" w:cs="Arial"/>
        </w:rPr>
        <w:t>covered</w:t>
      </w:r>
      <w:r w:rsidR="00174874" w:rsidRPr="003F4CA5">
        <w:rPr>
          <w:rFonts w:ascii="Arial" w:hAnsi="Arial" w:cs="Arial"/>
        </w:rPr>
        <w:t xml:space="preserve"> previous</w:t>
      </w:r>
      <w:r w:rsidR="007D1A1B" w:rsidRPr="003F4CA5">
        <w:rPr>
          <w:rFonts w:ascii="Arial" w:hAnsi="Arial" w:cs="Arial"/>
        </w:rPr>
        <w:t>ly</w:t>
      </w:r>
      <w:r w:rsidR="00174874" w:rsidRPr="003F4CA5">
        <w:rPr>
          <w:rFonts w:ascii="Arial" w:hAnsi="Arial" w:cs="Arial"/>
        </w:rPr>
        <w:t xml:space="preserve"> </w:t>
      </w:r>
      <w:r w:rsidR="007D1A1B" w:rsidRPr="003F4CA5">
        <w:rPr>
          <w:rFonts w:ascii="Arial" w:hAnsi="Arial" w:cs="Arial"/>
        </w:rPr>
        <w:t xml:space="preserve">in </w:t>
      </w:r>
      <w:r w:rsidR="007350F4" w:rsidRPr="003F4CA5">
        <w:rPr>
          <w:rFonts w:ascii="Arial" w:hAnsi="Arial" w:cs="Arial"/>
        </w:rPr>
        <w:t>chapters</w:t>
      </w:r>
      <w:r w:rsidR="007D1A1B" w:rsidRPr="003F4CA5">
        <w:rPr>
          <w:rFonts w:ascii="Arial" w:hAnsi="Arial" w:cs="Arial"/>
        </w:rPr>
        <w:t xml:space="preserve">, 9, 10 and 11 of this </w:t>
      </w:r>
      <w:r w:rsidR="007350F4" w:rsidRPr="003F4CA5">
        <w:rPr>
          <w:rFonts w:ascii="Arial" w:hAnsi="Arial" w:cs="Arial"/>
        </w:rPr>
        <w:t>book</w:t>
      </w:r>
      <w:r w:rsidR="00174874" w:rsidRPr="003F4CA5">
        <w:rPr>
          <w:rFonts w:ascii="Arial" w:hAnsi="Arial" w:cs="Arial"/>
        </w:rPr>
        <w:t xml:space="preserve">. </w:t>
      </w:r>
      <w:r w:rsidR="00913D17" w:rsidRPr="003F4CA5">
        <w:rPr>
          <w:rFonts w:ascii="Arial" w:hAnsi="Arial" w:cs="Arial"/>
        </w:rPr>
        <w:t>In addition the material covered in this book a</w:t>
      </w:r>
      <w:r w:rsidR="00913D17" w:rsidRPr="003F4CA5">
        <w:rPr>
          <w:rFonts w:ascii="Arial" w:hAnsi="Arial" w:cs="Arial"/>
          <w:lang w:val="en-US"/>
        </w:rPr>
        <w:t>s part of the National Cyber Security Strategy (2017), the </w:t>
      </w:r>
      <w:r w:rsidR="00913D17" w:rsidRPr="003F4CA5">
        <w:rPr>
          <w:rFonts w:ascii="Arial" w:hAnsi="Arial" w:cs="Arial"/>
          <w:bCs/>
          <w:lang w:val="en-US"/>
        </w:rPr>
        <w:t>Cyber Security Body of Knowledge (CyBOK)</w:t>
      </w:r>
      <w:r w:rsidR="00913D17" w:rsidRPr="003F4CA5">
        <w:rPr>
          <w:rFonts w:ascii="Arial" w:hAnsi="Arial" w:cs="Arial"/>
          <w:lang w:val="en-US"/>
        </w:rPr>
        <w:t xml:space="preserve"> project has been established to codify the foundational and generally </w:t>
      </w:r>
      <w:r w:rsidR="00473608" w:rsidRPr="003F4CA5">
        <w:rPr>
          <w:rFonts w:ascii="Arial" w:hAnsi="Arial" w:cs="Arial"/>
          <w:lang w:val="en-US"/>
        </w:rPr>
        <w:t>recognized</w:t>
      </w:r>
      <w:r w:rsidR="00913D17" w:rsidRPr="003F4CA5">
        <w:rPr>
          <w:rFonts w:ascii="Arial" w:hAnsi="Arial" w:cs="Arial"/>
          <w:lang w:val="en-US"/>
        </w:rPr>
        <w:t xml:space="preserve"> knowledge on cybersecurity. At the time of writing the first two Knowledge Areas – </w:t>
      </w:r>
      <w:r w:rsidR="00473608" w:rsidRPr="003F4CA5">
        <w:rPr>
          <w:rFonts w:ascii="Arial" w:hAnsi="Arial" w:cs="Arial"/>
          <w:lang w:val="en-US"/>
        </w:rPr>
        <w:t>Cr</w:t>
      </w:r>
      <w:r w:rsidR="00473608" w:rsidRPr="003F4CA5">
        <w:rPr>
          <w:rFonts w:ascii="Arial" w:hAnsi="Arial" w:cs="Arial"/>
          <w:bCs/>
          <w:lang w:val="en-US"/>
        </w:rPr>
        <w:t>yptography</w:t>
      </w:r>
      <w:r w:rsidR="00913D17" w:rsidRPr="003F4CA5">
        <w:rPr>
          <w:rFonts w:ascii="Arial" w:hAnsi="Arial" w:cs="Arial"/>
          <w:lang w:val="en-US"/>
        </w:rPr>
        <w:t> and </w:t>
      </w:r>
      <w:r w:rsidR="00913D17" w:rsidRPr="003F4CA5">
        <w:rPr>
          <w:rFonts w:ascii="Arial" w:hAnsi="Arial" w:cs="Arial"/>
          <w:bCs/>
          <w:lang w:val="en-US"/>
        </w:rPr>
        <w:t>Software Security</w:t>
      </w:r>
      <w:r w:rsidR="00913D17" w:rsidRPr="003F4CA5">
        <w:rPr>
          <w:rFonts w:ascii="Arial" w:hAnsi="Arial" w:cs="Arial"/>
          <w:lang w:val="en-US"/>
        </w:rPr>
        <w:t> – are open for public consultation. They can be viewed at </w:t>
      </w:r>
      <w:hyperlink r:id="rId6" w:history="1">
        <w:r w:rsidR="00913D17" w:rsidRPr="003F4CA5">
          <w:rPr>
            <w:rFonts w:ascii="Arial" w:hAnsi="Arial" w:cs="Arial"/>
            <w:color w:val="813B5F"/>
            <w:u w:val="single" w:color="813B5F"/>
            <w:lang w:val="en-US"/>
          </w:rPr>
          <w:t>www.cybok.org</w:t>
        </w:r>
      </w:hyperlink>
      <w:r w:rsidR="00913D17" w:rsidRPr="003F4CA5">
        <w:rPr>
          <w:rFonts w:ascii="Arial" w:hAnsi="Arial" w:cs="Arial"/>
          <w:lang w:val="en-US"/>
        </w:rPr>
        <w:t xml:space="preserve">. </w:t>
      </w:r>
      <w:r w:rsidR="00436E3B" w:rsidRPr="003F4CA5">
        <w:rPr>
          <w:rFonts w:ascii="Arial" w:hAnsi="Arial" w:cs="Arial"/>
          <w:lang w:val="en-US"/>
        </w:rPr>
        <w:t xml:space="preserve">The ACM have provided a comprehensive document outlining </w:t>
      </w:r>
      <w:r w:rsidR="00473608">
        <w:rPr>
          <w:rFonts w:ascii="Arial" w:hAnsi="Arial" w:cs="Arial"/>
          <w:lang w:val="en-US"/>
        </w:rPr>
        <w:t xml:space="preserve">the </w:t>
      </w:r>
      <w:r w:rsidR="00436E3B" w:rsidRPr="003F4CA5">
        <w:rPr>
          <w:rFonts w:ascii="Arial" w:hAnsi="Arial" w:cs="Arial"/>
          <w:lang w:val="en-US"/>
        </w:rPr>
        <w:t>c</w:t>
      </w:r>
      <w:r w:rsidR="00473608" w:rsidRPr="003F4CA5">
        <w:rPr>
          <w:rFonts w:ascii="Arial" w:hAnsi="Arial" w:cs="Arial"/>
        </w:rPr>
        <w:t>curriculum</w:t>
      </w:r>
      <w:r w:rsidR="00436E3B" w:rsidRPr="003F4CA5">
        <w:rPr>
          <w:rFonts w:ascii="Arial" w:hAnsi="Arial" w:cs="Arial"/>
        </w:rPr>
        <w:t xml:space="preserve"> Guidelines for Post-Secondary Degree Programs in Cybersecurity (2017). </w:t>
      </w:r>
    </w:p>
    <w:p w14:paraId="3A4AC6C6" w14:textId="77777777" w:rsidR="00791D8F" w:rsidRPr="003F4CA5" w:rsidRDefault="00791D8F" w:rsidP="00791D8F">
      <w:pPr>
        <w:pStyle w:val="NormalWeb"/>
        <w:spacing w:before="0" w:beforeAutospacing="0" w:after="0" w:afterAutospacing="0" w:line="240" w:lineRule="atLeast"/>
        <w:jc w:val="both"/>
        <w:rPr>
          <w:rFonts w:ascii="Arial" w:hAnsi="Arial" w:cs="Arial"/>
        </w:rPr>
      </w:pPr>
    </w:p>
    <w:p w14:paraId="58C86D98" w14:textId="2F7FBC11" w:rsidR="00DC3698" w:rsidRPr="003F4CA5" w:rsidRDefault="00174874" w:rsidP="00584506">
      <w:pPr>
        <w:widowControl w:val="0"/>
        <w:autoSpaceDE w:val="0"/>
        <w:autoSpaceDN w:val="0"/>
        <w:adjustRightInd w:val="0"/>
        <w:spacing w:line="240" w:lineRule="atLeast"/>
        <w:jc w:val="both"/>
        <w:rPr>
          <w:rFonts w:ascii="Arial" w:hAnsi="Arial" w:cs="Arial"/>
          <w:sz w:val="20"/>
          <w:szCs w:val="20"/>
          <w:lang w:val="en-US"/>
        </w:rPr>
      </w:pPr>
      <w:r w:rsidRPr="003F4CA5">
        <w:rPr>
          <w:rFonts w:ascii="Arial" w:hAnsi="Arial" w:cs="Arial"/>
          <w:sz w:val="20"/>
          <w:szCs w:val="20"/>
        </w:rPr>
        <w:t>In this chapter we</w:t>
      </w:r>
      <w:r w:rsidR="007350F4" w:rsidRPr="003F4CA5">
        <w:rPr>
          <w:rFonts w:ascii="Arial" w:hAnsi="Arial" w:cs="Arial"/>
          <w:sz w:val="20"/>
          <w:szCs w:val="20"/>
        </w:rPr>
        <w:t xml:space="preserve"> will explore what to teach about cybersecurity depending on the audience of learners</w:t>
      </w:r>
      <w:r w:rsidR="003B3070" w:rsidRPr="003F4CA5">
        <w:rPr>
          <w:rFonts w:ascii="Arial" w:hAnsi="Arial" w:cs="Arial"/>
          <w:sz w:val="20"/>
          <w:szCs w:val="20"/>
        </w:rPr>
        <w:t xml:space="preserve"> and the relationship to how to deliver cybersecurity education effectively</w:t>
      </w:r>
      <w:r w:rsidR="007350F4" w:rsidRPr="003F4CA5">
        <w:rPr>
          <w:rFonts w:ascii="Arial" w:hAnsi="Arial" w:cs="Arial"/>
          <w:sz w:val="20"/>
          <w:szCs w:val="20"/>
        </w:rPr>
        <w:t xml:space="preserve">. </w:t>
      </w:r>
      <w:r w:rsidRPr="003F4CA5">
        <w:rPr>
          <w:rFonts w:ascii="Arial" w:hAnsi="Arial" w:cs="Arial"/>
          <w:sz w:val="20"/>
          <w:szCs w:val="20"/>
        </w:rPr>
        <w:t>What to teach and how to teach it effectively will vary depending on the audience</w:t>
      </w:r>
      <w:r w:rsidR="003B3070" w:rsidRPr="003F4CA5">
        <w:rPr>
          <w:rFonts w:ascii="Arial" w:hAnsi="Arial" w:cs="Arial"/>
          <w:sz w:val="20"/>
          <w:szCs w:val="20"/>
        </w:rPr>
        <w:t xml:space="preserve"> and the experience of those in the audience.</w:t>
      </w:r>
      <w:r w:rsidRPr="003F4CA5">
        <w:rPr>
          <w:rFonts w:ascii="Arial" w:hAnsi="Arial" w:cs="Arial"/>
          <w:sz w:val="20"/>
          <w:szCs w:val="20"/>
        </w:rPr>
        <w:t xml:space="preserve"> </w:t>
      </w:r>
      <w:r w:rsidR="007350F4" w:rsidRPr="003F4CA5">
        <w:rPr>
          <w:rFonts w:ascii="Arial" w:hAnsi="Arial" w:cs="Arial"/>
          <w:sz w:val="20"/>
          <w:szCs w:val="20"/>
        </w:rPr>
        <w:t>There is a large spectrum of poten</w:t>
      </w:r>
      <w:r w:rsidRPr="003F4CA5">
        <w:rPr>
          <w:rFonts w:ascii="Arial" w:hAnsi="Arial" w:cs="Arial"/>
          <w:sz w:val="20"/>
          <w:szCs w:val="20"/>
        </w:rPr>
        <w:t>tially interested learners ranging</w:t>
      </w:r>
      <w:r w:rsidR="007350F4" w:rsidRPr="003F4CA5">
        <w:rPr>
          <w:rFonts w:ascii="Arial" w:hAnsi="Arial" w:cs="Arial"/>
          <w:sz w:val="20"/>
          <w:szCs w:val="20"/>
        </w:rPr>
        <w:t xml:space="preserve"> from school pupils (all pupils), through school pupils studying computing and computer science at GCSE and A – level to students at college and university</w:t>
      </w:r>
      <w:r w:rsidRPr="003F4CA5">
        <w:rPr>
          <w:rFonts w:ascii="Arial" w:hAnsi="Arial" w:cs="Arial"/>
          <w:sz w:val="20"/>
          <w:szCs w:val="20"/>
        </w:rPr>
        <w:t xml:space="preserve"> (again with a split between cybersecurity specialists, to computer science students to students in other disciplines such as business and engineering)</w:t>
      </w:r>
      <w:r w:rsidR="007350F4" w:rsidRPr="003F4CA5">
        <w:rPr>
          <w:rFonts w:ascii="Arial" w:hAnsi="Arial" w:cs="Arial"/>
          <w:sz w:val="20"/>
          <w:szCs w:val="20"/>
        </w:rPr>
        <w:t xml:space="preserve"> and on to practitioners and professionals requiring continued</w:t>
      </w:r>
      <w:r w:rsidRPr="003F4CA5">
        <w:rPr>
          <w:rFonts w:ascii="Arial" w:hAnsi="Arial" w:cs="Arial"/>
          <w:sz w:val="20"/>
          <w:szCs w:val="20"/>
        </w:rPr>
        <w:t xml:space="preserve"> professional development (CPD). </w:t>
      </w:r>
    </w:p>
    <w:p w14:paraId="5F2BA1E0" w14:textId="4EF14BC5" w:rsidR="008B7C6B" w:rsidRPr="003F4CA5" w:rsidRDefault="00B77A71" w:rsidP="00584506">
      <w:pPr>
        <w:spacing w:before="100" w:beforeAutospacing="1" w:after="100" w:afterAutospacing="1"/>
        <w:jc w:val="both"/>
        <w:rPr>
          <w:rFonts w:ascii="Arial" w:hAnsi="Arial" w:cs="Arial"/>
          <w:sz w:val="20"/>
          <w:szCs w:val="20"/>
        </w:rPr>
      </w:pPr>
      <w:r w:rsidRPr="003F4CA5">
        <w:rPr>
          <w:rFonts w:ascii="Arial" w:hAnsi="Arial" w:cs="Arial"/>
          <w:sz w:val="20"/>
          <w:szCs w:val="20"/>
        </w:rPr>
        <w:t>In this chapter we focus on cybersecurity education as opposed to cybersecurity training. The difference between training and</w:t>
      </w:r>
      <w:r w:rsidR="008B7C6B" w:rsidRPr="003F4CA5">
        <w:rPr>
          <w:rFonts w:ascii="Arial" w:hAnsi="Arial" w:cs="Arial"/>
          <w:sz w:val="20"/>
          <w:szCs w:val="20"/>
        </w:rPr>
        <w:t xml:space="preserve"> education</w:t>
      </w:r>
      <w:r w:rsidRPr="003F4CA5">
        <w:rPr>
          <w:rFonts w:ascii="Arial" w:hAnsi="Arial" w:cs="Arial"/>
          <w:sz w:val="20"/>
          <w:szCs w:val="20"/>
        </w:rPr>
        <w:t xml:space="preserve"> is illustrated below using Yasinsac et al’s (2003) suggested classifications.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2351"/>
      </w:tblGrid>
      <w:tr w:rsidR="008B7C6B" w:rsidRPr="003F4CA5" w14:paraId="1F65E4D8" w14:textId="77777777" w:rsidTr="008B7C6B">
        <w:trPr>
          <w:jc w:val="center"/>
        </w:trPr>
        <w:tc>
          <w:tcPr>
            <w:tcW w:w="0" w:type="auto"/>
            <w:shd w:val="clear" w:color="auto" w:fill="C0C0C0"/>
          </w:tcPr>
          <w:p w14:paraId="27EE0942" w14:textId="77777777" w:rsidR="008B7C6B" w:rsidRPr="003F4CA5" w:rsidRDefault="008B7C6B" w:rsidP="00584506">
            <w:pPr>
              <w:jc w:val="both"/>
              <w:rPr>
                <w:rFonts w:ascii="Arial" w:hAnsi="Arial" w:cs="Arial"/>
                <w:b/>
                <w:sz w:val="20"/>
                <w:szCs w:val="20"/>
              </w:rPr>
            </w:pPr>
            <w:r w:rsidRPr="003F4CA5">
              <w:rPr>
                <w:rFonts w:ascii="Arial" w:hAnsi="Arial" w:cs="Arial"/>
                <w:b/>
                <w:sz w:val="20"/>
                <w:szCs w:val="20"/>
              </w:rPr>
              <w:t>TRAINING</w:t>
            </w:r>
          </w:p>
        </w:tc>
        <w:tc>
          <w:tcPr>
            <w:tcW w:w="0" w:type="auto"/>
            <w:shd w:val="clear" w:color="auto" w:fill="C0C0C0"/>
          </w:tcPr>
          <w:p w14:paraId="71E5FE9E" w14:textId="77777777" w:rsidR="008B7C6B" w:rsidRPr="003F4CA5" w:rsidRDefault="008B7C6B" w:rsidP="00584506">
            <w:pPr>
              <w:jc w:val="both"/>
              <w:rPr>
                <w:rFonts w:ascii="Arial" w:hAnsi="Arial" w:cs="Arial"/>
                <w:b/>
                <w:sz w:val="20"/>
                <w:szCs w:val="20"/>
              </w:rPr>
            </w:pPr>
            <w:r w:rsidRPr="003F4CA5">
              <w:rPr>
                <w:rFonts w:ascii="Arial" w:hAnsi="Arial" w:cs="Arial"/>
                <w:b/>
                <w:sz w:val="20"/>
                <w:szCs w:val="20"/>
              </w:rPr>
              <w:t>EDUCATION</w:t>
            </w:r>
          </w:p>
        </w:tc>
      </w:tr>
      <w:tr w:rsidR="008B7C6B" w:rsidRPr="003F4CA5" w14:paraId="6C3C6971" w14:textId="77777777" w:rsidTr="008B7C6B">
        <w:trPr>
          <w:jc w:val="center"/>
        </w:trPr>
        <w:tc>
          <w:tcPr>
            <w:tcW w:w="0" w:type="auto"/>
          </w:tcPr>
          <w:p w14:paraId="2308E63F"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Skills</w:t>
            </w:r>
          </w:p>
        </w:tc>
        <w:tc>
          <w:tcPr>
            <w:tcW w:w="0" w:type="auto"/>
          </w:tcPr>
          <w:p w14:paraId="2775C612"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Knowledge</w:t>
            </w:r>
          </w:p>
        </w:tc>
      </w:tr>
      <w:tr w:rsidR="008B7C6B" w:rsidRPr="003F4CA5" w14:paraId="338B99AC" w14:textId="77777777" w:rsidTr="008B7C6B">
        <w:trPr>
          <w:jc w:val="center"/>
        </w:trPr>
        <w:tc>
          <w:tcPr>
            <w:tcW w:w="0" w:type="auto"/>
          </w:tcPr>
          <w:p w14:paraId="64A60A23"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Application</w:t>
            </w:r>
          </w:p>
        </w:tc>
        <w:tc>
          <w:tcPr>
            <w:tcW w:w="0" w:type="auto"/>
          </w:tcPr>
          <w:p w14:paraId="50DFC4BE"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Abstraction</w:t>
            </w:r>
          </w:p>
        </w:tc>
      </w:tr>
      <w:tr w:rsidR="008B7C6B" w:rsidRPr="003F4CA5" w14:paraId="193D28D0" w14:textId="77777777" w:rsidTr="008B7C6B">
        <w:trPr>
          <w:jc w:val="center"/>
        </w:trPr>
        <w:tc>
          <w:tcPr>
            <w:tcW w:w="0" w:type="auto"/>
          </w:tcPr>
          <w:p w14:paraId="0D931D80"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Using tools</w:t>
            </w:r>
          </w:p>
        </w:tc>
        <w:tc>
          <w:tcPr>
            <w:tcW w:w="0" w:type="auto"/>
          </w:tcPr>
          <w:p w14:paraId="5FDF6BF3"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Developing tools</w:t>
            </w:r>
          </w:p>
        </w:tc>
      </w:tr>
      <w:tr w:rsidR="008B7C6B" w:rsidRPr="003F4CA5" w14:paraId="6C302A98" w14:textId="77777777" w:rsidTr="008B7C6B">
        <w:trPr>
          <w:jc w:val="center"/>
        </w:trPr>
        <w:tc>
          <w:tcPr>
            <w:tcW w:w="0" w:type="auto"/>
          </w:tcPr>
          <w:p w14:paraId="5A537DBD"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Applying procedures</w:t>
            </w:r>
          </w:p>
        </w:tc>
        <w:tc>
          <w:tcPr>
            <w:tcW w:w="0" w:type="auto"/>
          </w:tcPr>
          <w:p w14:paraId="500BB51E"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Establishing procedures</w:t>
            </w:r>
          </w:p>
        </w:tc>
      </w:tr>
      <w:tr w:rsidR="008B7C6B" w:rsidRPr="003F4CA5" w14:paraId="0015C1CA" w14:textId="77777777" w:rsidTr="008B7C6B">
        <w:trPr>
          <w:jc w:val="center"/>
        </w:trPr>
        <w:tc>
          <w:tcPr>
            <w:tcW w:w="0" w:type="auto"/>
          </w:tcPr>
          <w:p w14:paraId="0EDEFC3D"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Practice</w:t>
            </w:r>
          </w:p>
        </w:tc>
        <w:tc>
          <w:tcPr>
            <w:tcW w:w="0" w:type="auto"/>
          </w:tcPr>
          <w:p w14:paraId="1B7F5CBF" w14:textId="77777777" w:rsidR="008B7C6B" w:rsidRPr="003F4CA5" w:rsidRDefault="008B7C6B" w:rsidP="00584506">
            <w:pPr>
              <w:jc w:val="both"/>
              <w:rPr>
                <w:rFonts w:ascii="Arial" w:hAnsi="Arial" w:cs="Arial"/>
                <w:sz w:val="20"/>
                <w:szCs w:val="20"/>
              </w:rPr>
            </w:pPr>
            <w:r w:rsidRPr="003F4CA5">
              <w:rPr>
                <w:rFonts w:ascii="Arial" w:hAnsi="Arial" w:cs="Arial"/>
                <w:sz w:val="20"/>
                <w:szCs w:val="20"/>
              </w:rPr>
              <w:t>Theory</w:t>
            </w:r>
          </w:p>
        </w:tc>
      </w:tr>
    </w:tbl>
    <w:p w14:paraId="79D8E905" w14:textId="3E728DCA" w:rsidR="00D776F0" w:rsidRPr="003F4CA5" w:rsidRDefault="00584506" w:rsidP="00584506">
      <w:pPr>
        <w:spacing w:before="100" w:beforeAutospacing="1" w:after="100" w:afterAutospacing="1"/>
        <w:jc w:val="both"/>
        <w:rPr>
          <w:rFonts w:ascii="Arial" w:hAnsi="Arial" w:cs="Arial"/>
          <w:sz w:val="20"/>
          <w:szCs w:val="20"/>
        </w:rPr>
      </w:pPr>
      <w:r w:rsidRPr="003F4CA5">
        <w:rPr>
          <w:rFonts w:ascii="Arial" w:hAnsi="Arial" w:cs="Arial"/>
          <w:sz w:val="20"/>
          <w:szCs w:val="20"/>
        </w:rPr>
        <w:t xml:space="preserve">Although in order to develop proficiency in cybersecurity there needs to be a balance between the theoretical and conceptual knowledge essential to understanding cybersecurity, and the practical skills that support the application of that knowledge. </w:t>
      </w:r>
    </w:p>
    <w:p w14:paraId="11704B8C" w14:textId="11D85F8F" w:rsidR="00D776F0" w:rsidRPr="003F4CA5" w:rsidRDefault="007E09C1" w:rsidP="00584506">
      <w:pPr>
        <w:jc w:val="both"/>
        <w:rPr>
          <w:rFonts w:ascii="Arial" w:hAnsi="Arial" w:cs="Arial"/>
          <w:color w:val="1A1A1A"/>
          <w:sz w:val="20"/>
          <w:szCs w:val="20"/>
          <w:lang w:val="en-US"/>
        </w:rPr>
      </w:pPr>
      <w:r w:rsidRPr="003F4CA5">
        <w:rPr>
          <w:rFonts w:ascii="Arial" w:hAnsi="Arial" w:cs="Arial"/>
          <w:sz w:val="20"/>
          <w:szCs w:val="20"/>
        </w:rPr>
        <w:t xml:space="preserve">As indicated earlier in the chapter </w:t>
      </w:r>
      <w:r w:rsidRPr="003F4CA5">
        <w:rPr>
          <w:rFonts w:ascii="Arial" w:hAnsi="Arial" w:cs="Arial"/>
          <w:color w:val="1A1A1A"/>
          <w:sz w:val="20"/>
          <w:szCs w:val="20"/>
          <w:lang w:val="en-US"/>
        </w:rPr>
        <w:t xml:space="preserve">cybersecurity practitioners will come across situations where they are required as professionals deal confidently with uncertainty and make judgments about complex situations. </w:t>
      </w:r>
      <w:r w:rsidR="007801B8" w:rsidRPr="003F4CA5">
        <w:rPr>
          <w:rFonts w:ascii="Arial" w:hAnsi="Arial" w:cs="Arial"/>
          <w:sz w:val="20"/>
          <w:szCs w:val="20"/>
        </w:rPr>
        <w:t xml:space="preserve">One of the ways to address the potential issues </w:t>
      </w:r>
      <w:r w:rsidRPr="003F4CA5">
        <w:rPr>
          <w:rFonts w:ascii="Arial" w:hAnsi="Arial" w:cs="Arial"/>
          <w:sz w:val="20"/>
          <w:szCs w:val="20"/>
        </w:rPr>
        <w:t xml:space="preserve">of judgement and confidence </w:t>
      </w:r>
      <w:r w:rsidR="007801B8" w:rsidRPr="003F4CA5">
        <w:rPr>
          <w:rFonts w:ascii="Arial" w:hAnsi="Arial" w:cs="Arial"/>
          <w:sz w:val="20"/>
          <w:szCs w:val="20"/>
        </w:rPr>
        <w:t>is to consider computer ethics in the context of cybersecurity.</w:t>
      </w:r>
    </w:p>
    <w:p w14:paraId="1A3924D0" w14:textId="77777777" w:rsidR="007801B8" w:rsidRPr="003F4CA5" w:rsidRDefault="007801B8" w:rsidP="00584506">
      <w:pPr>
        <w:jc w:val="both"/>
        <w:rPr>
          <w:rFonts w:ascii="Arial" w:hAnsi="Arial" w:cs="Arial"/>
          <w:sz w:val="20"/>
          <w:szCs w:val="20"/>
        </w:rPr>
      </w:pPr>
    </w:p>
    <w:p w14:paraId="4614CAE1" w14:textId="084A66C4" w:rsidR="007801B8" w:rsidRPr="003F4CA5" w:rsidRDefault="007801B8" w:rsidP="00584506">
      <w:pPr>
        <w:pStyle w:val="BodyText"/>
        <w:jc w:val="both"/>
        <w:rPr>
          <w:bCs/>
          <w:szCs w:val="20"/>
        </w:rPr>
      </w:pPr>
      <w:r w:rsidRPr="003F4CA5">
        <w:rPr>
          <w:szCs w:val="20"/>
        </w:rPr>
        <w:t xml:space="preserve">There is a significant challenge in teaching ethical awareness and embedding ethical principles into the cybersecurity teaching. There is a need to make students aware of the potential for misuse of cybersecurity tools and techniques as well as the need to instil ethical and professional behaviour into cybersecurity practices. </w:t>
      </w:r>
      <w:r w:rsidRPr="003F4CA5">
        <w:rPr>
          <w:bCs/>
          <w:szCs w:val="20"/>
        </w:rPr>
        <w:t>The teaching of computer ethics is normally embedded throughout computer science programmes in order to meet professional body (for example BCS) expectations and requirements. Teaching cybers</w:t>
      </w:r>
      <w:r w:rsidR="00473608">
        <w:rPr>
          <w:bCs/>
          <w:szCs w:val="20"/>
        </w:rPr>
        <w:t>ecurity</w:t>
      </w:r>
      <w:r w:rsidRPr="003F4CA5">
        <w:rPr>
          <w:bCs/>
          <w:szCs w:val="20"/>
        </w:rPr>
        <w:t xml:space="preserve"> requires emphasis on ethical issues early in the curriculum in order to instil the </w:t>
      </w:r>
      <w:r w:rsidRPr="003F4CA5">
        <w:rPr>
          <w:color w:val="000000"/>
          <w:szCs w:val="20"/>
        </w:rPr>
        <w:t>importance of appropriate ethical behaviour right at the beginning of the students' cybersecurity programme so that they have the ethical tools and mind</w:t>
      </w:r>
      <w:r w:rsidR="00473608">
        <w:rPr>
          <w:color w:val="000000"/>
          <w:szCs w:val="20"/>
        </w:rPr>
        <w:t xml:space="preserve"> </w:t>
      </w:r>
      <w:r w:rsidRPr="003F4CA5">
        <w:rPr>
          <w:color w:val="000000"/>
          <w:szCs w:val="20"/>
        </w:rPr>
        <w:t xml:space="preserve">set to allow them to deal with complex and challenging ethical dilemmas faced in cybersecurity education. </w:t>
      </w:r>
    </w:p>
    <w:p w14:paraId="26B7F4EE" w14:textId="77777777" w:rsidR="007801B8" w:rsidRPr="003F4CA5" w:rsidRDefault="007801B8" w:rsidP="00584506">
      <w:pPr>
        <w:pStyle w:val="BodyText"/>
        <w:jc w:val="both"/>
        <w:rPr>
          <w:bCs/>
          <w:i/>
          <w:szCs w:val="20"/>
        </w:rPr>
      </w:pPr>
    </w:p>
    <w:p w14:paraId="7A3C041B" w14:textId="77777777" w:rsidR="007801B8" w:rsidRPr="003F4CA5" w:rsidRDefault="007801B8" w:rsidP="00584506">
      <w:pPr>
        <w:pStyle w:val="BodyText"/>
        <w:jc w:val="both"/>
        <w:rPr>
          <w:szCs w:val="20"/>
        </w:rPr>
      </w:pPr>
      <w:r w:rsidRPr="003F4CA5">
        <w:rPr>
          <w:bCs/>
          <w:szCs w:val="20"/>
        </w:rPr>
        <w:t>The coverage of computer ethics focuses on the professional responsibilities of a cybersecurity practitioner, namely using the skills and techniques of cybersecurity professional to the benefit of society and not to use cybersecurity knowledge for criminal activity or personal gain. A further thread of ethical consideration is to deal with cases sensitively and professionally maintaining the confidentiality and anonymity of participants in case or problem being studied.</w:t>
      </w:r>
    </w:p>
    <w:p w14:paraId="6B76821B" w14:textId="77777777" w:rsidR="007801B8" w:rsidRPr="003F4CA5" w:rsidRDefault="007801B8" w:rsidP="00584506">
      <w:pPr>
        <w:pStyle w:val="Title"/>
        <w:jc w:val="both"/>
        <w:rPr>
          <w:b w:val="0"/>
          <w:bCs w:val="0"/>
          <w:sz w:val="20"/>
          <w:szCs w:val="20"/>
        </w:rPr>
      </w:pPr>
    </w:p>
    <w:p w14:paraId="3C6A4137" w14:textId="77777777" w:rsidR="007801B8" w:rsidRPr="003F4CA5" w:rsidRDefault="007801B8" w:rsidP="00584506">
      <w:pPr>
        <w:jc w:val="both"/>
        <w:rPr>
          <w:rFonts w:ascii="Arial" w:hAnsi="Arial" w:cs="Arial"/>
          <w:sz w:val="20"/>
          <w:szCs w:val="20"/>
        </w:rPr>
      </w:pPr>
      <w:r w:rsidRPr="003F4CA5">
        <w:rPr>
          <w:rFonts w:ascii="Arial" w:hAnsi="Arial" w:cs="Arial"/>
          <w:sz w:val="20"/>
          <w:szCs w:val="20"/>
        </w:rPr>
        <w:t>There is also a “gamekeepers and poachers” dilemma in teaching cybersecurity. In order to develop the skills and techniques required to become a cybersecurity practitioner, students need to develop understanding and knowledge of the tools and techniques applied by cyber criminals. As students realise the security vulnerabilities and weaknesses in procedures and systems the temptation to utilise this awareness may arise. The concern in the “gamekeeper poacher dilemma” is that universities could become complicit in creating cyber criminals of the future rather than developing practitioners who are motivated to work against cyber crime.</w:t>
      </w:r>
    </w:p>
    <w:p w14:paraId="5354BB1D" w14:textId="77777777" w:rsidR="007801B8" w:rsidRPr="003F4CA5" w:rsidRDefault="007801B8" w:rsidP="00584506">
      <w:pPr>
        <w:jc w:val="both"/>
        <w:rPr>
          <w:rFonts w:ascii="Arial" w:hAnsi="Arial" w:cs="Arial"/>
          <w:sz w:val="20"/>
          <w:szCs w:val="20"/>
        </w:rPr>
      </w:pPr>
    </w:p>
    <w:p w14:paraId="1A1EE5B6" w14:textId="4BB6664F" w:rsidR="00D776F0" w:rsidRPr="003F4CA5" w:rsidRDefault="007801B8" w:rsidP="00584506">
      <w:pPr>
        <w:jc w:val="both"/>
        <w:rPr>
          <w:rFonts w:ascii="Arial" w:hAnsi="Arial" w:cs="Arial"/>
          <w:sz w:val="20"/>
          <w:szCs w:val="20"/>
        </w:rPr>
      </w:pPr>
      <w:r w:rsidRPr="003F4CA5">
        <w:rPr>
          <w:rFonts w:ascii="Arial" w:hAnsi="Arial" w:cs="Arial"/>
          <w:sz w:val="20"/>
          <w:szCs w:val="20"/>
        </w:rPr>
        <w:t>There is potentially a different type of ethical dilemma associated with the teaching of cybersecurity, namely cybersecurity has the potential to put forward an unbalanced view and perspective in tackling computer crime, cyber attacks and misuse of data. One way to redress this potential concern is to include topics such as civil liberties and the Human Rights Act (1998) in the ethical consideration of cybersecurity.</w:t>
      </w:r>
    </w:p>
    <w:p w14:paraId="30817F86" w14:textId="77777777" w:rsidR="00104608" w:rsidRPr="003F4CA5" w:rsidRDefault="00104608" w:rsidP="00756D40">
      <w:pPr>
        <w:jc w:val="both"/>
        <w:rPr>
          <w:rFonts w:ascii="Arial" w:hAnsi="Arial" w:cs="Arial"/>
          <w:sz w:val="20"/>
          <w:szCs w:val="20"/>
        </w:rPr>
      </w:pPr>
    </w:p>
    <w:p w14:paraId="05B352D7" w14:textId="4FAC9F59" w:rsidR="00174874" w:rsidRPr="003F4CA5" w:rsidRDefault="00174874" w:rsidP="00756D40">
      <w:pPr>
        <w:jc w:val="both"/>
        <w:rPr>
          <w:rFonts w:ascii="Arial" w:hAnsi="Arial" w:cs="Arial"/>
          <w:b/>
          <w:sz w:val="20"/>
          <w:szCs w:val="20"/>
        </w:rPr>
      </w:pPr>
      <w:r w:rsidRPr="003F4CA5">
        <w:rPr>
          <w:rFonts w:ascii="Arial" w:hAnsi="Arial" w:cs="Arial"/>
          <w:b/>
          <w:sz w:val="20"/>
          <w:szCs w:val="20"/>
        </w:rPr>
        <w:t>Delivering Education Effectively</w:t>
      </w:r>
      <w:r w:rsidR="00212618" w:rsidRPr="003F4CA5">
        <w:rPr>
          <w:rFonts w:ascii="Arial" w:hAnsi="Arial" w:cs="Arial"/>
          <w:b/>
          <w:sz w:val="20"/>
          <w:szCs w:val="20"/>
        </w:rPr>
        <w:t xml:space="preserve"> </w:t>
      </w:r>
    </w:p>
    <w:p w14:paraId="3191DC75" w14:textId="77777777" w:rsidR="00174874" w:rsidRPr="003F4CA5" w:rsidRDefault="00174874" w:rsidP="00756D40">
      <w:pPr>
        <w:jc w:val="both"/>
        <w:rPr>
          <w:rFonts w:ascii="Arial" w:hAnsi="Arial" w:cs="Arial"/>
          <w:b/>
          <w:sz w:val="20"/>
          <w:szCs w:val="20"/>
        </w:rPr>
      </w:pPr>
    </w:p>
    <w:p w14:paraId="33263FBC" w14:textId="5344169F" w:rsidR="00174874" w:rsidRDefault="002A418A" w:rsidP="00756D40">
      <w:pPr>
        <w:jc w:val="both"/>
        <w:rPr>
          <w:rFonts w:ascii="Arial" w:hAnsi="Arial" w:cs="Arial"/>
          <w:sz w:val="20"/>
          <w:szCs w:val="20"/>
        </w:rPr>
      </w:pPr>
      <w:r>
        <w:rPr>
          <w:rFonts w:ascii="Arial" w:hAnsi="Arial" w:cs="Arial"/>
          <w:sz w:val="20"/>
          <w:szCs w:val="20"/>
        </w:rPr>
        <w:t>In this section we will present a</w:t>
      </w:r>
      <w:r w:rsidR="00174874" w:rsidRPr="003F4CA5">
        <w:rPr>
          <w:rFonts w:ascii="Arial" w:hAnsi="Arial" w:cs="Arial"/>
          <w:sz w:val="20"/>
          <w:szCs w:val="20"/>
        </w:rPr>
        <w:t xml:space="preserve"> brief discussion on what we mean by delivering education effectively – looking at engagement of learners, how learners learn, getting the learning materials and concepts to learners and metrics how to evaluate effectiveness of learning. These topics will be explored in the cybersecurity context. </w:t>
      </w:r>
    </w:p>
    <w:p w14:paraId="3F4A4C7D" w14:textId="77777777" w:rsidR="00841DE0" w:rsidRDefault="00841DE0" w:rsidP="00756D40">
      <w:pPr>
        <w:jc w:val="both"/>
        <w:rPr>
          <w:rFonts w:ascii="Arial" w:hAnsi="Arial" w:cs="Arial"/>
          <w:sz w:val="20"/>
          <w:szCs w:val="20"/>
        </w:rPr>
      </w:pPr>
    </w:p>
    <w:p w14:paraId="79320F89" w14:textId="39ECA962" w:rsidR="005755AC" w:rsidRPr="002A418A" w:rsidRDefault="007A0B97" w:rsidP="002A418A">
      <w:pPr>
        <w:widowControl w:val="0"/>
        <w:autoSpaceDE w:val="0"/>
        <w:autoSpaceDN w:val="0"/>
        <w:adjustRightInd w:val="0"/>
        <w:spacing w:after="240"/>
        <w:jc w:val="both"/>
        <w:rPr>
          <w:rFonts w:ascii="Arial" w:hAnsi="Arial" w:cs="Arial"/>
          <w:sz w:val="20"/>
          <w:szCs w:val="20"/>
          <w:lang w:val="en-US"/>
        </w:rPr>
      </w:pPr>
      <w:r w:rsidRPr="005755AC">
        <w:rPr>
          <w:rFonts w:ascii="Arial" w:hAnsi="Arial" w:cs="Arial"/>
          <w:sz w:val="20"/>
          <w:szCs w:val="20"/>
          <w:lang w:val="en-US"/>
        </w:rPr>
        <w:t xml:space="preserve">In order to provide effective teaching in cybersecurity there is an expectation that the lecturer has a level of expertise and understanding of the subject, knows how the students learn and understands the range of pedagogic approaches that can be utilisied. Subject knowledge is required to enable the lecturer to determine the most appropriate way to put across the subject and to organise and structure </w:t>
      </w:r>
      <w:r w:rsidR="002A418A">
        <w:rPr>
          <w:rFonts w:ascii="Arial" w:hAnsi="Arial" w:cs="Arial"/>
          <w:sz w:val="20"/>
          <w:szCs w:val="20"/>
          <w:lang w:val="en-US"/>
        </w:rPr>
        <w:t>the teaching activities</w:t>
      </w:r>
      <w:r w:rsidRPr="005755AC">
        <w:rPr>
          <w:rFonts w:ascii="Arial" w:hAnsi="Arial" w:cs="Arial"/>
          <w:sz w:val="20"/>
          <w:szCs w:val="20"/>
          <w:lang w:val="en-US"/>
        </w:rPr>
        <w:t xml:space="preserve"> (and </w:t>
      </w:r>
      <w:r w:rsidR="002A418A">
        <w:rPr>
          <w:rFonts w:ascii="Arial" w:hAnsi="Arial" w:cs="Arial"/>
          <w:sz w:val="20"/>
          <w:szCs w:val="20"/>
          <w:lang w:val="en-US"/>
        </w:rPr>
        <w:t>the</w:t>
      </w:r>
      <w:r w:rsidRPr="005755AC">
        <w:rPr>
          <w:rFonts w:ascii="Arial" w:hAnsi="Arial" w:cs="Arial"/>
          <w:sz w:val="20"/>
          <w:szCs w:val="20"/>
          <w:lang w:val="en-US"/>
        </w:rPr>
        <w:t xml:space="preserve"> series of </w:t>
      </w:r>
      <w:r w:rsidR="002A418A">
        <w:rPr>
          <w:rFonts w:ascii="Arial" w:hAnsi="Arial" w:cs="Arial"/>
          <w:sz w:val="20"/>
          <w:szCs w:val="20"/>
          <w:lang w:val="en-US"/>
        </w:rPr>
        <w:t>learning activities</w:t>
      </w:r>
      <w:r w:rsidRPr="005755AC">
        <w:rPr>
          <w:rFonts w:ascii="Arial" w:hAnsi="Arial" w:cs="Arial"/>
          <w:sz w:val="20"/>
          <w:szCs w:val="20"/>
          <w:lang w:val="en-US"/>
        </w:rPr>
        <w:t xml:space="preserve"> if appropriate) in such a way that enables students to learn. In order for </w:t>
      </w:r>
      <w:r w:rsidR="002A418A">
        <w:rPr>
          <w:rFonts w:ascii="Arial" w:hAnsi="Arial" w:cs="Arial"/>
          <w:sz w:val="20"/>
          <w:szCs w:val="20"/>
          <w:lang w:val="en-US"/>
        </w:rPr>
        <w:t>teaching</w:t>
      </w:r>
      <w:r w:rsidRPr="005755AC">
        <w:rPr>
          <w:rFonts w:ascii="Arial" w:hAnsi="Arial" w:cs="Arial"/>
          <w:sz w:val="20"/>
          <w:szCs w:val="20"/>
          <w:lang w:val="en-US"/>
        </w:rPr>
        <w:t xml:space="preserve"> to be </w:t>
      </w:r>
      <w:r w:rsidR="00841DE0" w:rsidRPr="005755AC">
        <w:rPr>
          <w:rFonts w:ascii="Arial" w:hAnsi="Arial" w:cs="Arial"/>
          <w:sz w:val="20"/>
          <w:szCs w:val="20"/>
          <w:lang w:val="en-US"/>
        </w:rPr>
        <w:t xml:space="preserve">effective </w:t>
      </w:r>
      <w:r w:rsidRPr="005755AC">
        <w:rPr>
          <w:rFonts w:ascii="Arial" w:hAnsi="Arial" w:cs="Arial"/>
          <w:sz w:val="20"/>
          <w:szCs w:val="20"/>
          <w:lang w:val="en-US"/>
        </w:rPr>
        <w:t xml:space="preserve">it is important that the lecturer understands the level that students are at in their learning and us such appreciate what it is </w:t>
      </w:r>
      <w:r w:rsidR="00841DE0" w:rsidRPr="005755AC">
        <w:rPr>
          <w:rFonts w:ascii="Arial" w:hAnsi="Arial" w:cs="Arial"/>
          <w:sz w:val="20"/>
          <w:szCs w:val="20"/>
          <w:lang w:val="en-US"/>
        </w:rPr>
        <w:t>students know</w:t>
      </w:r>
      <w:r w:rsidRPr="005755AC">
        <w:rPr>
          <w:rFonts w:ascii="Arial" w:hAnsi="Arial" w:cs="Arial"/>
          <w:sz w:val="20"/>
          <w:szCs w:val="20"/>
          <w:lang w:val="en-US"/>
        </w:rPr>
        <w:t xml:space="preserve">. Understanding the audience of learners will help the lecturer to identify the most appropriate approach </w:t>
      </w:r>
      <w:r w:rsidR="002A418A">
        <w:rPr>
          <w:rFonts w:ascii="Arial" w:hAnsi="Arial" w:cs="Arial"/>
          <w:sz w:val="20"/>
          <w:szCs w:val="20"/>
          <w:lang w:val="en-US"/>
        </w:rPr>
        <w:t xml:space="preserve">to </w:t>
      </w:r>
      <w:r w:rsidR="005755AC" w:rsidRPr="005755AC">
        <w:rPr>
          <w:rFonts w:ascii="Arial" w:hAnsi="Arial" w:cs="Arial"/>
          <w:sz w:val="20"/>
          <w:szCs w:val="20"/>
          <w:lang w:val="en-US"/>
        </w:rPr>
        <w:t xml:space="preserve">ensure clear </w:t>
      </w:r>
      <w:r w:rsidR="00841DE0" w:rsidRPr="005755AC">
        <w:rPr>
          <w:rFonts w:ascii="Arial" w:hAnsi="Arial" w:cs="Arial"/>
          <w:sz w:val="20"/>
          <w:szCs w:val="20"/>
          <w:lang w:val="en-US"/>
        </w:rPr>
        <w:t>communicat</w:t>
      </w:r>
      <w:r w:rsidR="005755AC" w:rsidRPr="005755AC">
        <w:rPr>
          <w:rFonts w:ascii="Arial" w:hAnsi="Arial" w:cs="Arial"/>
          <w:sz w:val="20"/>
          <w:szCs w:val="20"/>
          <w:lang w:val="en-US"/>
        </w:rPr>
        <w:t xml:space="preserve">ion and to determine the best </w:t>
      </w:r>
      <w:r w:rsidR="005755AC" w:rsidRPr="002A418A">
        <w:rPr>
          <w:rFonts w:ascii="Arial" w:hAnsi="Arial" w:cs="Arial"/>
          <w:sz w:val="20"/>
          <w:szCs w:val="20"/>
          <w:lang w:val="en-US"/>
        </w:rPr>
        <w:t xml:space="preserve">ways to stimulate, inspire and excite the students. </w:t>
      </w:r>
    </w:p>
    <w:p w14:paraId="520A198D" w14:textId="72A4196D" w:rsidR="001A67FB" w:rsidRPr="002A418A" w:rsidRDefault="002A418A" w:rsidP="002A418A">
      <w:pPr>
        <w:widowControl w:val="0"/>
        <w:autoSpaceDE w:val="0"/>
        <w:autoSpaceDN w:val="0"/>
        <w:adjustRightInd w:val="0"/>
        <w:spacing w:after="240"/>
        <w:jc w:val="both"/>
        <w:rPr>
          <w:rFonts w:ascii="Arial" w:hAnsi="Arial" w:cs="Arial"/>
          <w:sz w:val="20"/>
          <w:szCs w:val="20"/>
          <w:lang w:val="en-US"/>
        </w:rPr>
      </w:pPr>
      <w:r w:rsidRPr="002A418A">
        <w:rPr>
          <w:rFonts w:ascii="Arial" w:hAnsi="Arial" w:cs="Arial"/>
          <w:sz w:val="20"/>
          <w:szCs w:val="20"/>
          <w:lang w:val="en-US"/>
        </w:rPr>
        <w:t>As well will see with all the methods discuss in th</w:t>
      </w:r>
      <w:r>
        <w:rPr>
          <w:rFonts w:ascii="Arial" w:hAnsi="Arial" w:cs="Arial"/>
          <w:sz w:val="20"/>
          <w:szCs w:val="20"/>
          <w:lang w:val="en-US"/>
        </w:rPr>
        <w:t>e next section</w:t>
      </w:r>
      <w:r w:rsidRPr="002A418A">
        <w:rPr>
          <w:rFonts w:ascii="Arial" w:hAnsi="Arial" w:cs="Arial"/>
          <w:sz w:val="20"/>
          <w:szCs w:val="20"/>
          <w:lang w:val="en-US"/>
        </w:rPr>
        <w:t xml:space="preserve">, effective teaching is not only dependent on good lecturers and good lecturing. There is a responsibility on students to engage with the learning opportunities afforded them. One way to male teaching more effective is to work with students so that they understand their role in learning. </w:t>
      </w:r>
    </w:p>
    <w:p w14:paraId="63B54764" w14:textId="60A2B07F" w:rsidR="001A67FB" w:rsidRPr="003F4CA5" w:rsidRDefault="001A67FB" w:rsidP="00203021">
      <w:pPr>
        <w:jc w:val="both"/>
        <w:rPr>
          <w:rFonts w:ascii="Arial" w:hAnsi="Arial" w:cs="Arial"/>
          <w:sz w:val="20"/>
          <w:szCs w:val="20"/>
        </w:rPr>
      </w:pPr>
      <w:r w:rsidRPr="003F4CA5">
        <w:rPr>
          <w:rFonts w:ascii="Arial" w:hAnsi="Arial" w:cs="Arial"/>
          <w:sz w:val="20"/>
          <w:szCs w:val="20"/>
          <w:lang w:val="en-US"/>
        </w:rPr>
        <w:t xml:space="preserve">It is important for providers of cybersecurity education to consider the effectiveness of the learning opportunities to enable students develop the wide range of skills needed to be a cybersecurity professional. As well as the theoretical knowledge and technical skills involved in cybersecurity as a </w:t>
      </w:r>
      <w:r w:rsidR="00203021" w:rsidRPr="003F4CA5">
        <w:rPr>
          <w:rFonts w:ascii="Arial" w:hAnsi="Arial" w:cs="Arial"/>
          <w:sz w:val="20"/>
          <w:szCs w:val="20"/>
          <w:lang w:val="en-US"/>
        </w:rPr>
        <w:t xml:space="preserve">subject there is the need for cybersecurity professionals to have expertise in </w:t>
      </w:r>
      <w:r w:rsidRPr="003F4CA5">
        <w:rPr>
          <w:rFonts w:ascii="Arial" w:hAnsi="Arial" w:cs="Arial"/>
          <w:sz w:val="20"/>
          <w:szCs w:val="20"/>
          <w:lang w:val="en-US"/>
        </w:rPr>
        <w:t>team work</w:t>
      </w:r>
      <w:r w:rsidR="00203021" w:rsidRPr="003F4CA5">
        <w:rPr>
          <w:rFonts w:ascii="Arial" w:hAnsi="Arial" w:cs="Arial"/>
          <w:sz w:val="20"/>
          <w:szCs w:val="20"/>
          <w:lang w:val="en-US"/>
        </w:rPr>
        <w:t>ing, the ability to make</w:t>
      </w:r>
      <w:r w:rsidRPr="003F4CA5">
        <w:rPr>
          <w:rFonts w:ascii="Arial" w:hAnsi="Arial" w:cs="Arial"/>
          <w:sz w:val="20"/>
          <w:szCs w:val="20"/>
          <w:lang w:val="en-US"/>
        </w:rPr>
        <w:t xml:space="preserve"> judgments</w:t>
      </w:r>
      <w:r w:rsidR="00203021" w:rsidRPr="003F4CA5">
        <w:rPr>
          <w:rFonts w:ascii="Arial" w:hAnsi="Arial" w:cs="Arial"/>
          <w:sz w:val="20"/>
          <w:szCs w:val="20"/>
          <w:lang w:val="en-US"/>
        </w:rPr>
        <w:t xml:space="preserve"> (often under pressure)</w:t>
      </w:r>
      <w:r w:rsidRPr="003F4CA5">
        <w:rPr>
          <w:rFonts w:ascii="Arial" w:hAnsi="Arial" w:cs="Arial"/>
          <w:sz w:val="20"/>
          <w:szCs w:val="20"/>
          <w:lang w:val="en-US"/>
        </w:rPr>
        <w:t xml:space="preserve"> and </w:t>
      </w:r>
      <w:r w:rsidR="00203021" w:rsidRPr="003F4CA5">
        <w:rPr>
          <w:rFonts w:ascii="Arial" w:hAnsi="Arial" w:cs="Arial"/>
          <w:sz w:val="20"/>
          <w:szCs w:val="20"/>
          <w:lang w:val="en-US"/>
        </w:rPr>
        <w:t>the capability to become</w:t>
      </w:r>
      <w:r w:rsidRPr="003F4CA5">
        <w:rPr>
          <w:rFonts w:ascii="Arial" w:hAnsi="Arial" w:cs="Arial"/>
          <w:sz w:val="20"/>
          <w:szCs w:val="20"/>
          <w:lang w:val="en-US"/>
        </w:rPr>
        <w:t xml:space="preserve"> life long learners</w:t>
      </w:r>
      <w:r w:rsidR="00203021" w:rsidRPr="003F4CA5">
        <w:rPr>
          <w:rFonts w:ascii="Arial" w:hAnsi="Arial" w:cs="Arial"/>
          <w:sz w:val="20"/>
          <w:szCs w:val="20"/>
          <w:lang w:val="en-US"/>
        </w:rPr>
        <w:t>.</w:t>
      </w:r>
    </w:p>
    <w:p w14:paraId="3C80A36A" w14:textId="77777777" w:rsidR="001A67FB" w:rsidRPr="003F4CA5" w:rsidRDefault="001A67FB" w:rsidP="001A67FB">
      <w:pPr>
        <w:jc w:val="both"/>
        <w:rPr>
          <w:rFonts w:ascii="Arial" w:hAnsi="Arial" w:cs="Arial"/>
          <w:sz w:val="20"/>
          <w:szCs w:val="20"/>
        </w:rPr>
      </w:pPr>
    </w:p>
    <w:p w14:paraId="2E09FC6A" w14:textId="41C52588" w:rsidR="001A67FB" w:rsidRPr="003F4CA5" w:rsidRDefault="000341B0" w:rsidP="001A67FB">
      <w:pPr>
        <w:jc w:val="both"/>
        <w:rPr>
          <w:rFonts w:ascii="Arial" w:hAnsi="Arial" w:cs="Arial"/>
          <w:sz w:val="20"/>
          <w:szCs w:val="20"/>
        </w:rPr>
      </w:pPr>
      <w:r w:rsidRPr="003F4CA5">
        <w:rPr>
          <w:rFonts w:ascii="Arial" w:hAnsi="Arial" w:cs="Arial"/>
          <w:sz w:val="20"/>
          <w:szCs w:val="20"/>
        </w:rPr>
        <w:t>It is all well and good looking to have effective education, and of course we are i</w:t>
      </w:r>
      <w:r w:rsidR="00473608">
        <w:rPr>
          <w:rFonts w:ascii="Arial" w:hAnsi="Arial" w:cs="Arial"/>
          <w:sz w:val="20"/>
          <w:szCs w:val="20"/>
        </w:rPr>
        <w:t>nterested in effective cybersecu</w:t>
      </w:r>
      <w:r w:rsidRPr="003F4CA5">
        <w:rPr>
          <w:rFonts w:ascii="Arial" w:hAnsi="Arial" w:cs="Arial"/>
          <w:sz w:val="20"/>
          <w:szCs w:val="20"/>
        </w:rPr>
        <w:t>rity education. What do we mean by effective education and h</w:t>
      </w:r>
      <w:r w:rsidR="001A67FB" w:rsidRPr="003F4CA5">
        <w:rPr>
          <w:rFonts w:ascii="Arial" w:hAnsi="Arial" w:cs="Arial"/>
          <w:sz w:val="20"/>
          <w:szCs w:val="20"/>
        </w:rPr>
        <w:t xml:space="preserve">ow do we know </w:t>
      </w:r>
      <w:r w:rsidRPr="003F4CA5">
        <w:rPr>
          <w:rFonts w:ascii="Arial" w:hAnsi="Arial" w:cs="Arial"/>
          <w:sz w:val="20"/>
          <w:szCs w:val="20"/>
        </w:rPr>
        <w:t xml:space="preserve">when </w:t>
      </w:r>
      <w:r w:rsidR="001A67FB" w:rsidRPr="003F4CA5">
        <w:rPr>
          <w:rFonts w:ascii="Arial" w:hAnsi="Arial" w:cs="Arial"/>
          <w:sz w:val="20"/>
          <w:szCs w:val="20"/>
        </w:rPr>
        <w:t>cybersecurity education is effective</w:t>
      </w:r>
      <w:r w:rsidRPr="003F4CA5">
        <w:rPr>
          <w:rFonts w:ascii="Arial" w:hAnsi="Arial" w:cs="Arial"/>
          <w:sz w:val="20"/>
          <w:szCs w:val="20"/>
        </w:rPr>
        <w:t xml:space="preserve"> ? Effective education can be viewed from a number of perspectives and different stakeholders will have different views on effectiveness. Suffice to say is that we need to measure something – but what ??</w:t>
      </w:r>
    </w:p>
    <w:p w14:paraId="5FF63CF0" w14:textId="77777777" w:rsidR="000341B0" w:rsidRPr="003F4CA5" w:rsidRDefault="000341B0" w:rsidP="001A67FB">
      <w:pPr>
        <w:jc w:val="both"/>
        <w:rPr>
          <w:rFonts w:ascii="Arial" w:hAnsi="Arial" w:cs="Arial"/>
          <w:sz w:val="20"/>
          <w:szCs w:val="20"/>
        </w:rPr>
      </w:pPr>
    </w:p>
    <w:p w14:paraId="261F914A" w14:textId="35FE3421" w:rsidR="000341B0" w:rsidRPr="003F4CA5" w:rsidRDefault="000341B0" w:rsidP="001A67FB">
      <w:pPr>
        <w:jc w:val="both"/>
        <w:rPr>
          <w:rFonts w:ascii="Arial" w:hAnsi="Arial" w:cs="Arial"/>
          <w:sz w:val="20"/>
          <w:szCs w:val="20"/>
        </w:rPr>
      </w:pPr>
      <w:r w:rsidRPr="003F4CA5">
        <w:rPr>
          <w:rFonts w:ascii="Arial" w:hAnsi="Arial" w:cs="Arial"/>
          <w:sz w:val="20"/>
          <w:szCs w:val="20"/>
        </w:rPr>
        <w:t>In this chapter we are interested in what makes effective cybersecurity education from a student perspective, but first we will consider what might be a suitable metric to use in determining whether the cybersecurity education is effective.</w:t>
      </w:r>
    </w:p>
    <w:p w14:paraId="24157EC7" w14:textId="77777777" w:rsidR="000341B0" w:rsidRPr="003F4CA5" w:rsidRDefault="000341B0" w:rsidP="001A67FB">
      <w:pPr>
        <w:jc w:val="both"/>
        <w:rPr>
          <w:rFonts w:ascii="Arial" w:hAnsi="Arial" w:cs="Arial"/>
          <w:sz w:val="20"/>
          <w:szCs w:val="20"/>
        </w:rPr>
      </w:pPr>
    </w:p>
    <w:p w14:paraId="02AD234A" w14:textId="6AD1037C" w:rsidR="000341B0" w:rsidRPr="003F4CA5" w:rsidRDefault="00B162BD" w:rsidP="001A67FB">
      <w:pPr>
        <w:jc w:val="both"/>
        <w:rPr>
          <w:rFonts w:ascii="Arial" w:hAnsi="Arial" w:cs="Arial"/>
          <w:sz w:val="20"/>
          <w:szCs w:val="20"/>
        </w:rPr>
      </w:pPr>
      <w:r w:rsidRPr="003F4CA5">
        <w:rPr>
          <w:rFonts w:ascii="Arial" w:hAnsi="Arial" w:cs="Arial"/>
          <w:sz w:val="20"/>
          <w:szCs w:val="20"/>
        </w:rPr>
        <w:t xml:space="preserve">It </w:t>
      </w:r>
      <w:r w:rsidR="00630833" w:rsidRPr="003F4CA5">
        <w:rPr>
          <w:rFonts w:ascii="Arial" w:hAnsi="Arial" w:cs="Arial"/>
          <w:sz w:val="20"/>
          <w:szCs w:val="20"/>
        </w:rPr>
        <w:t xml:space="preserve">has long been acknowledged (Lundstedt, 1966) that it </w:t>
      </w:r>
      <w:r w:rsidRPr="003F4CA5">
        <w:rPr>
          <w:rFonts w:ascii="Arial" w:hAnsi="Arial" w:cs="Arial"/>
          <w:sz w:val="20"/>
          <w:szCs w:val="20"/>
        </w:rPr>
        <w:t>is difficult to quantify what</w:t>
      </w:r>
      <w:r w:rsidR="00630833" w:rsidRPr="003F4CA5">
        <w:rPr>
          <w:rFonts w:ascii="Arial" w:hAnsi="Arial" w:cs="Arial"/>
          <w:sz w:val="20"/>
          <w:szCs w:val="20"/>
        </w:rPr>
        <w:t xml:space="preserve"> we mean be effective teaching. Quantifying effective teaching remains problematic today – there is an acceptance that effectiveness relates to the communication between teacher and learner, but that there is also an understanding of the learner needs in making teaching effective.  Recently there has been a move towards considering “value” and “value added” in considering effective teaching. The concepts of “value” and “value added” are particularly relevant in considering effective teaching in cybersecurity.</w:t>
      </w:r>
      <w:r w:rsidRPr="003F4CA5">
        <w:rPr>
          <w:rFonts w:ascii="Arial" w:hAnsi="Arial" w:cs="Arial"/>
          <w:sz w:val="20"/>
          <w:szCs w:val="20"/>
        </w:rPr>
        <w:t xml:space="preserve"> </w:t>
      </w:r>
    </w:p>
    <w:p w14:paraId="50253F5B" w14:textId="77777777" w:rsidR="001A67FB" w:rsidRDefault="001A67FB" w:rsidP="001A67FB">
      <w:pPr>
        <w:jc w:val="both"/>
        <w:rPr>
          <w:rFonts w:ascii="Arial" w:hAnsi="Arial" w:cs="Arial"/>
          <w:sz w:val="20"/>
          <w:szCs w:val="20"/>
        </w:rPr>
      </w:pPr>
    </w:p>
    <w:p w14:paraId="54AA5527" w14:textId="11B07EE4" w:rsidR="003F4CA5" w:rsidRPr="003F4CA5" w:rsidRDefault="003F4CA5" w:rsidP="003F4CA5">
      <w:pPr>
        <w:jc w:val="both"/>
        <w:rPr>
          <w:rFonts w:ascii="Arial" w:hAnsi="Arial" w:cs="Arial"/>
          <w:sz w:val="20"/>
          <w:szCs w:val="20"/>
        </w:rPr>
      </w:pPr>
      <w:r w:rsidRPr="003F4CA5">
        <w:rPr>
          <w:rFonts w:ascii="Arial" w:hAnsi="Arial" w:cs="Arial"/>
          <w:sz w:val="20"/>
          <w:szCs w:val="20"/>
        </w:rPr>
        <w:t xml:space="preserve">There are of course a range of perspectives on what constitutes effective teaching. From a government perspective there is a desire to drive down the cost of teaching in Higher Education and at the same time improve quality assurance, which gives an interesting dilemma for providers of Higher Education. </w:t>
      </w:r>
      <w:r w:rsidR="00DF1696">
        <w:rPr>
          <w:rFonts w:ascii="Arial" w:hAnsi="Arial" w:cs="Arial"/>
          <w:sz w:val="20"/>
          <w:szCs w:val="20"/>
        </w:rPr>
        <w:t>Linked to cost, e</w:t>
      </w:r>
      <w:r w:rsidRPr="003F4CA5">
        <w:rPr>
          <w:rFonts w:ascii="Arial" w:hAnsi="Arial" w:cs="Arial"/>
          <w:sz w:val="20"/>
          <w:szCs w:val="20"/>
        </w:rPr>
        <w:t>ffectiveness might be mea</w:t>
      </w:r>
      <w:r w:rsidR="00DF1696">
        <w:rPr>
          <w:rFonts w:ascii="Arial" w:hAnsi="Arial" w:cs="Arial"/>
          <w:sz w:val="20"/>
          <w:szCs w:val="20"/>
        </w:rPr>
        <w:t>sured in terms of class size, or the amount of contact time – it will depend what is important for the education provider.</w:t>
      </w:r>
    </w:p>
    <w:p w14:paraId="25919BDA" w14:textId="77777777" w:rsidR="003F4CA5" w:rsidRPr="003F4CA5" w:rsidRDefault="003F4CA5" w:rsidP="003F4CA5">
      <w:pPr>
        <w:jc w:val="both"/>
        <w:rPr>
          <w:rFonts w:ascii="Arial" w:hAnsi="Arial" w:cs="Arial"/>
          <w:sz w:val="20"/>
          <w:szCs w:val="20"/>
        </w:rPr>
      </w:pPr>
    </w:p>
    <w:p w14:paraId="5E14B623" w14:textId="0A948794" w:rsidR="003F4CA5" w:rsidRPr="003F4CA5" w:rsidRDefault="003F4CA5" w:rsidP="003F4CA5">
      <w:pPr>
        <w:jc w:val="both"/>
        <w:rPr>
          <w:rFonts w:ascii="Arial" w:hAnsi="Arial" w:cs="Arial"/>
          <w:sz w:val="20"/>
          <w:szCs w:val="20"/>
        </w:rPr>
      </w:pPr>
      <w:r w:rsidRPr="003F4CA5">
        <w:rPr>
          <w:rFonts w:ascii="Arial" w:hAnsi="Arial" w:cs="Arial"/>
          <w:sz w:val="20"/>
          <w:szCs w:val="20"/>
        </w:rPr>
        <w:t>Since the introduction of the National Student Survey (NSS) in the UK there has been an increasing emphasis on measuring student satisfaction and using student satisfaction as a proxy for effective teaching.  There has been a significant amount of debate as the veracity of student satisfaction as a measure of effective teaching</w:t>
      </w:r>
      <w:r w:rsidR="00FE3938">
        <w:rPr>
          <w:rFonts w:ascii="Arial" w:hAnsi="Arial" w:cs="Arial"/>
          <w:sz w:val="20"/>
          <w:szCs w:val="20"/>
        </w:rPr>
        <w:t xml:space="preserve"> (for example Williams and Cappuccini-An</w:t>
      </w:r>
      <w:r w:rsidR="0015270B">
        <w:rPr>
          <w:rFonts w:ascii="Arial" w:hAnsi="Arial" w:cs="Arial"/>
          <w:sz w:val="20"/>
          <w:szCs w:val="20"/>
        </w:rPr>
        <w:t>s</w:t>
      </w:r>
      <w:r w:rsidR="00FE3938">
        <w:rPr>
          <w:rFonts w:ascii="Arial" w:hAnsi="Arial" w:cs="Arial"/>
          <w:sz w:val="20"/>
          <w:szCs w:val="20"/>
        </w:rPr>
        <w:t>field, 2007)</w:t>
      </w:r>
      <w:r w:rsidRPr="003F4CA5">
        <w:rPr>
          <w:rFonts w:ascii="Arial" w:hAnsi="Arial" w:cs="Arial"/>
          <w:sz w:val="20"/>
          <w:szCs w:val="20"/>
        </w:rPr>
        <w:t xml:space="preserve">, but whether we agree or not, the NSS remains a metric which is utilised by Higher Education managers, government and creators of league tables ! </w:t>
      </w:r>
    </w:p>
    <w:p w14:paraId="5B9C428B" w14:textId="77777777" w:rsidR="003F4CA5" w:rsidRPr="003F4CA5" w:rsidRDefault="003F4CA5" w:rsidP="003F4CA5">
      <w:pPr>
        <w:jc w:val="both"/>
        <w:rPr>
          <w:rFonts w:ascii="Arial" w:hAnsi="Arial" w:cs="Arial"/>
          <w:sz w:val="20"/>
          <w:szCs w:val="20"/>
        </w:rPr>
      </w:pPr>
    </w:p>
    <w:p w14:paraId="14B1A292" w14:textId="47D64F83" w:rsidR="003F4CA5" w:rsidRPr="003F4CA5" w:rsidRDefault="003F4CA5" w:rsidP="003F4CA5">
      <w:pPr>
        <w:jc w:val="both"/>
        <w:rPr>
          <w:rFonts w:ascii="Arial" w:hAnsi="Arial" w:cs="Arial"/>
          <w:sz w:val="20"/>
          <w:szCs w:val="20"/>
        </w:rPr>
      </w:pPr>
      <w:r w:rsidRPr="003F4CA5">
        <w:rPr>
          <w:rFonts w:ascii="Arial" w:hAnsi="Arial" w:cs="Arial"/>
          <w:sz w:val="20"/>
          <w:szCs w:val="20"/>
        </w:rPr>
        <w:t>Other drivers as far as measuring effectiveness of teaching in HE focus on research, research outputs and research income. Putting an emphasis on research in cybersecurity might conflict with providing effective teaching. However, if we embrace the principles of the teaching research nexus (</w:t>
      </w:r>
      <w:r w:rsidR="004A5274">
        <w:rPr>
          <w:rFonts w:ascii="Arial" w:hAnsi="Arial" w:cs="Arial"/>
          <w:sz w:val="20"/>
          <w:szCs w:val="20"/>
        </w:rPr>
        <w:t xml:space="preserve">Jenkins and </w:t>
      </w:r>
      <w:r w:rsidRPr="003F4CA5">
        <w:rPr>
          <w:rFonts w:ascii="Arial" w:hAnsi="Arial" w:cs="Arial"/>
          <w:sz w:val="20"/>
          <w:szCs w:val="20"/>
        </w:rPr>
        <w:t>Healy</w:t>
      </w:r>
      <w:r>
        <w:rPr>
          <w:rFonts w:ascii="Arial" w:hAnsi="Arial" w:cs="Arial"/>
          <w:sz w:val="20"/>
          <w:szCs w:val="20"/>
        </w:rPr>
        <w:t>, 20</w:t>
      </w:r>
      <w:r w:rsidR="004A5274">
        <w:rPr>
          <w:rFonts w:ascii="Arial" w:hAnsi="Arial" w:cs="Arial"/>
          <w:sz w:val="20"/>
          <w:szCs w:val="20"/>
        </w:rPr>
        <w:t>05</w:t>
      </w:r>
      <w:r w:rsidRPr="003F4CA5">
        <w:rPr>
          <w:rFonts w:ascii="Arial" w:hAnsi="Arial" w:cs="Arial"/>
          <w:sz w:val="20"/>
          <w:szCs w:val="20"/>
        </w:rPr>
        <w:t xml:space="preserve">) then embedding current research, developing students’ skills as researchers, and applying research informed teaching we can benefit the students’ learning experience.  </w:t>
      </w:r>
    </w:p>
    <w:p w14:paraId="7DB666DE" w14:textId="77777777" w:rsidR="003F4CA5" w:rsidRPr="003F4CA5" w:rsidRDefault="003F4CA5" w:rsidP="003F4CA5">
      <w:pPr>
        <w:jc w:val="both"/>
        <w:rPr>
          <w:rFonts w:ascii="Arial" w:hAnsi="Arial" w:cs="Arial"/>
          <w:sz w:val="20"/>
          <w:szCs w:val="20"/>
        </w:rPr>
      </w:pPr>
    </w:p>
    <w:p w14:paraId="20A0FF01" w14:textId="13EB22BC" w:rsidR="003F4CA5" w:rsidRPr="003F4CA5" w:rsidRDefault="0015270B" w:rsidP="003F4CA5">
      <w:pPr>
        <w:jc w:val="both"/>
        <w:rPr>
          <w:rFonts w:ascii="Arial" w:hAnsi="Arial" w:cs="Arial"/>
          <w:sz w:val="20"/>
          <w:szCs w:val="20"/>
        </w:rPr>
      </w:pPr>
      <w:r>
        <w:rPr>
          <w:rFonts w:ascii="Arial" w:hAnsi="Arial" w:cs="Arial"/>
          <w:sz w:val="20"/>
          <w:szCs w:val="20"/>
        </w:rPr>
        <w:t xml:space="preserve">Looking at efficiency in cybersecurity teaching from </w:t>
      </w:r>
      <w:r w:rsidR="003F4CA5" w:rsidRPr="003F4CA5">
        <w:rPr>
          <w:rFonts w:ascii="Arial" w:hAnsi="Arial" w:cs="Arial"/>
          <w:sz w:val="20"/>
          <w:szCs w:val="20"/>
        </w:rPr>
        <w:t xml:space="preserve">a pedagogic perspective </w:t>
      </w:r>
      <w:r>
        <w:rPr>
          <w:rFonts w:ascii="Arial" w:hAnsi="Arial" w:cs="Arial"/>
          <w:sz w:val="20"/>
          <w:szCs w:val="20"/>
        </w:rPr>
        <w:t>the p</w:t>
      </w:r>
      <w:r w:rsidR="003F4CA5" w:rsidRPr="003F4CA5">
        <w:rPr>
          <w:rFonts w:ascii="Arial" w:hAnsi="Arial" w:cs="Arial"/>
          <w:sz w:val="20"/>
          <w:szCs w:val="20"/>
        </w:rPr>
        <w:t>urpose is not have passive, compliant, surface learners in cybersecurity but to have participants who are independent, active learners who will be equipped with higher level skills in cybersecurity</w:t>
      </w:r>
      <w:r>
        <w:rPr>
          <w:rFonts w:ascii="Arial" w:hAnsi="Arial" w:cs="Arial"/>
          <w:sz w:val="20"/>
          <w:szCs w:val="20"/>
        </w:rPr>
        <w:t xml:space="preserve">. In structuring our learning and teaching activities (discussed in the next section) it is important that think about how to ensure that we are developing higher skills and encouraging learners to be independent and active. </w:t>
      </w:r>
      <w:r w:rsidR="003F4CA5" w:rsidRPr="003F4CA5">
        <w:rPr>
          <w:rFonts w:ascii="Arial" w:hAnsi="Arial" w:cs="Arial"/>
          <w:sz w:val="20"/>
          <w:szCs w:val="20"/>
        </w:rPr>
        <w:t>This links in to key questions on learning and teaching</w:t>
      </w:r>
      <w:r>
        <w:rPr>
          <w:rFonts w:ascii="Arial" w:hAnsi="Arial" w:cs="Arial"/>
          <w:sz w:val="20"/>
          <w:szCs w:val="20"/>
        </w:rPr>
        <w:t xml:space="preserve"> in cybersecurity:</w:t>
      </w:r>
    </w:p>
    <w:p w14:paraId="5B637D5D" w14:textId="77777777" w:rsidR="003F4CA5" w:rsidRPr="003F4CA5" w:rsidRDefault="003F4CA5" w:rsidP="003F4CA5">
      <w:pPr>
        <w:jc w:val="both"/>
        <w:rPr>
          <w:rFonts w:ascii="Arial" w:hAnsi="Arial" w:cs="Arial"/>
          <w:sz w:val="20"/>
          <w:szCs w:val="20"/>
        </w:rPr>
      </w:pPr>
    </w:p>
    <w:p w14:paraId="12CD34E0" w14:textId="7DBB6253" w:rsidR="003F4CA5" w:rsidRPr="003F4CA5" w:rsidRDefault="003F4CA5" w:rsidP="003F4CA5">
      <w:pPr>
        <w:pStyle w:val="ListParagraph"/>
        <w:numPr>
          <w:ilvl w:val="0"/>
          <w:numId w:val="12"/>
        </w:numPr>
        <w:jc w:val="both"/>
        <w:rPr>
          <w:rFonts w:ascii="Arial" w:hAnsi="Arial" w:cs="Arial"/>
          <w:sz w:val="20"/>
          <w:szCs w:val="20"/>
        </w:rPr>
      </w:pPr>
      <w:r w:rsidRPr="003F4CA5">
        <w:rPr>
          <w:rFonts w:ascii="Arial" w:hAnsi="Arial" w:cs="Arial"/>
          <w:sz w:val="20"/>
          <w:szCs w:val="20"/>
        </w:rPr>
        <w:t xml:space="preserve">What do we want the students to learn </w:t>
      </w:r>
      <w:r w:rsidR="0015270B">
        <w:rPr>
          <w:rFonts w:ascii="Arial" w:hAnsi="Arial" w:cs="Arial"/>
          <w:sz w:val="20"/>
          <w:szCs w:val="20"/>
        </w:rPr>
        <w:t xml:space="preserve">(linked to curriculum and syllabus – see earlier chapters in this book) </w:t>
      </w:r>
      <w:r w:rsidRPr="003F4CA5">
        <w:rPr>
          <w:rFonts w:ascii="Arial" w:hAnsi="Arial" w:cs="Arial"/>
          <w:sz w:val="20"/>
          <w:szCs w:val="20"/>
        </w:rPr>
        <w:t>?</w:t>
      </w:r>
    </w:p>
    <w:p w14:paraId="346B6222" w14:textId="446214F4" w:rsidR="0015270B" w:rsidRDefault="003F4CA5" w:rsidP="0015270B">
      <w:pPr>
        <w:pStyle w:val="ListParagraph"/>
        <w:numPr>
          <w:ilvl w:val="0"/>
          <w:numId w:val="12"/>
        </w:numPr>
        <w:jc w:val="both"/>
        <w:rPr>
          <w:rFonts w:ascii="Arial" w:hAnsi="Arial" w:cs="Arial"/>
          <w:sz w:val="20"/>
          <w:szCs w:val="20"/>
        </w:rPr>
      </w:pPr>
      <w:r w:rsidRPr="003F4CA5">
        <w:rPr>
          <w:rFonts w:ascii="Arial" w:hAnsi="Arial" w:cs="Arial"/>
          <w:sz w:val="20"/>
          <w:szCs w:val="20"/>
        </w:rPr>
        <w:t xml:space="preserve">What are the students actually learning </w:t>
      </w:r>
      <w:r w:rsidR="0015270B">
        <w:rPr>
          <w:rFonts w:ascii="Arial" w:hAnsi="Arial" w:cs="Arial"/>
          <w:sz w:val="20"/>
          <w:szCs w:val="20"/>
        </w:rPr>
        <w:t>(and how we measure a level of understanding) ? The measurement of actual learning will be returned to in the ways in which we assess student understanding in cybersecurity later in this chapter).</w:t>
      </w:r>
    </w:p>
    <w:p w14:paraId="01CAB4A1" w14:textId="77777777" w:rsidR="0015270B" w:rsidRPr="0015270B" w:rsidRDefault="0015270B" w:rsidP="0015270B">
      <w:pPr>
        <w:pStyle w:val="ListParagraph"/>
        <w:jc w:val="both"/>
        <w:rPr>
          <w:rFonts w:ascii="Arial" w:hAnsi="Arial" w:cs="Arial"/>
          <w:sz w:val="20"/>
          <w:szCs w:val="20"/>
        </w:rPr>
      </w:pPr>
    </w:p>
    <w:p w14:paraId="5D8F74E1" w14:textId="66015EAD" w:rsidR="00220072" w:rsidRDefault="0015270B" w:rsidP="003F4CA5">
      <w:pPr>
        <w:jc w:val="both"/>
        <w:rPr>
          <w:rFonts w:ascii="Arial" w:hAnsi="Arial" w:cs="Arial"/>
          <w:sz w:val="20"/>
          <w:szCs w:val="20"/>
        </w:rPr>
      </w:pPr>
      <w:r>
        <w:rPr>
          <w:rFonts w:ascii="Arial" w:hAnsi="Arial" w:cs="Arial"/>
          <w:sz w:val="20"/>
          <w:szCs w:val="20"/>
        </w:rPr>
        <w:t xml:space="preserve">If we look at effective teaching and learning from a </w:t>
      </w:r>
      <w:r w:rsidR="003F4CA5" w:rsidRPr="003F4CA5">
        <w:rPr>
          <w:rFonts w:ascii="Arial" w:hAnsi="Arial" w:cs="Arial"/>
          <w:sz w:val="20"/>
          <w:szCs w:val="20"/>
        </w:rPr>
        <w:t>student perspective</w:t>
      </w:r>
      <w:r>
        <w:rPr>
          <w:rFonts w:ascii="Arial" w:hAnsi="Arial" w:cs="Arial"/>
          <w:sz w:val="20"/>
          <w:szCs w:val="20"/>
        </w:rPr>
        <w:t xml:space="preserve"> (it is suggested in this chapter that this is the most important perspective) then other variables come in to play. According to Cohen (1981) </w:t>
      </w:r>
      <w:r w:rsidR="003F4CA5" w:rsidRPr="003F4CA5">
        <w:rPr>
          <w:rFonts w:ascii="Arial" w:hAnsi="Arial" w:cs="Arial"/>
          <w:sz w:val="20"/>
          <w:szCs w:val="20"/>
        </w:rPr>
        <w:t>students want “systematic, stimulating and caring teaching that leads to success”</w:t>
      </w:r>
      <w:r>
        <w:rPr>
          <w:rFonts w:ascii="Arial" w:hAnsi="Arial" w:cs="Arial"/>
          <w:sz w:val="20"/>
          <w:szCs w:val="20"/>
        </w:rPr>
        <w:t>. In order to achieve this in cybersecurity is it suggested tha</w:t>
      </w:r>
      <w:r w:rsidR="00220072">
        <w:rPr>
          <w:rFonts w:ascii="Arial" w:hAnsi="Arial" w:cs="Arial"/>
          <w:sz w:val="20"/>
          <w:szCs w:val="20"/>
        </w:rPr>
        <w:t xml:space="preserve">t </w:t>
      </w:r>
      <w:r w:rsidR="00CF7437">
        <w:rPr>
          <w:rFonts w:ascii="Arial" w:hAnsi="Arial" w:cs="Arial"/>
          <w:sz w:val="20"/>
          <w:szCs w:val="20"/>
        </w:rPr>
        <w:t xml:space="preserve">learning </w:t>
      </w:r>
      <w:r w:rsidR="00220072">
        <w:rPr>
          <w:rFonts w:ascii="Arial" w:hAnsi="Arial" w:cs="Arial"/>
          <w:sz w:val="20"/>
          <w:szCs w:val="20"/>
        </w:rPr>
        <w:t xml:space="preserve">providers try to ensure that: </w:t>
      </w:r>
    </w:p>
    <w:p w14:paraId="112488D3" w14:textId="77777777" w:rsidR="00473608" w:rsidRDefault="00473608" w:rsidP="003F4CA5">
      <w:pPr>
        <w:jc w:val="both"/>
        <w:rPr>
          <w:rFonts w:ascii="Arial" w:hAnsi="Arial" w:cs="Arial"/>
          <w:sz w:val="20"/>
          <w:szCs w:val="20"/>
        </w:rPr>
      </w:pPr>
    </w:p>
    <w:p w14:paraId="183FCBFE" w14:textId="77777777" w:rsidR="00220072" w:rsidRPr="00220072" w:rsidRDefault="00220072" w:rsidP="00220072">
      <w:pPr>
        <w:pStyle w:val="ListParagraph"/>
        <w:numPr>
          <w:ilvl w:val="0"/>
          <w:numId w:val="15"/>
        </w:numPr>
        <w:jc w:val="both"/>
        <w:rPr>
          <w:rFonts w:ascii="Arial" w:hAnsi="Arial" w:cs="Arial"/>
          <w:sz w:val="20"/>
          <w:szCs w:val="20"/>
        </w:rPr>
      </w:pPr>
      <w:r w:rsidRPr="00220072">
        <w:rPr>
          <w:rFonts w:ascii="Arial" w:hAnsi="Arial" w:cs="Arial"/>
          <w:sz w:val="20"/>
          <w:szCs w:val="20"/>
        </w:rPr>
        <w:t>learning is transparent;</w:t>
      </w:r>
    </w:p>
    <w:p w14:paraId="1E22CA2F" w14:textId="77777777" w:rsidR="00220072" w:rsidRPr="00220072" w:rsidRDefault="00220072" w:rsidP="00220072">
      <w:pPr>
        <w:pStyle w:val="ListParagraph"/>
        <w:numPr>
          <w:ilvl w:val="0"/>
          <w:numId w:val="15"/>
        </w:numPr>
        <w:jc w:val="both"/>
        <w:rPr>
          <w:rFonts w:ascii="Arial" w:hAnsi="Arial" w:cs="Arial"/>
          <w:sz w:val="20"/>
          <w:szCs w:val="20"/>
        </w:rPr>
      </w:pPr>
      <w:r w:rsidRPr="00220072">
        <w:rPr>
          <w:rFonts w:ascii="Arial" w:hAnsi="Arial" w:cs="Arial"/>
          <w:sz w:val="20"/>
          <w:szCs w:val="20"/>
        </w:rPr>
        <w:t xml:space="preserve">teaching activities facilitate dialogue between teachers and learners and between learners; and </w:t>
      </w:r>
    </w:p>
    <w:p w14:paraId="395B191A" w14:textId="77777777" w:rsidR="00220072" w:rsidRDefault="00220072" w:rsidP="00220072">
      <w:pPr>
        <w:pStyle w:val="ListParagraph"/>
        <w:numPr>
          <w:ilvl w:val="0"/>
          <w:numId w:val="15"/>
        </w:numPr>
        <w:jc w:val="both"/>
        <w:rPr>
          <w:rFonts w:ascii="Arial" w:hAnsi="Arial" w:cs="Arial"/>
          <w:sz w:val="20"/>
          <w:szCs w:val="20"/>
        </w:rPr>
      </w:pPr>
      <w:proofErr w:type="gramStart"/>
      <w:r w:rsidRPr="00220072">
        <w:rPr>
          <w:rFonts w:ascii="Arial" w:hAnsi="Arial" w:cs="Arial"/>
          <w:sz w:val="20"/>
          <w:szCs w:val="20"/>
        </w:rPr>
        <w:t>we</w:t>
      </w:r>
      <w:proofErr w:type="gramEnd"/>
      <w:r w:rsidRPr="00220072">
        <w:rPr>
          <w:rFonts w:ascii="Arial" w:hAnsi="Arial" w:cs="Arial"/>
          <w:sz w:val="20"/>
          <w:szCs w:val="20"/>
        </w:rPr>
        <w:t xml:space="preserve"> develop communities of learners</w:t>
      </w:r>
      <w:r>
        <w:rPr>
          <w:rFonts w:ascii="Arial" w:hAnsi="Arial" w:cs="Arial"/>
          <w:sz w:val="20"/>
          <w:szCs w:val="20"/>
        </w:rPr>
        <w:t>.</w:t>
      </w:r>
    </w:p>
    <w:p w14:paraId="657C703D" w14:textId="77777777" w:rsidR="00220072" w:rsidRDefault="00220072" w:rsidP="00220072">
      <w:pPr>
        <w:jc w:val="both"/>
        <w:rPr>
          <w:rFonts w:ascii="Arial" w:hAnsi="Arial" w:cs="Arial"/>
          <w:sz w:val="20"/>
          <w:szCs w:val="20"/>
        </w:rPr>
      </w:pPr>
    </w:p>
    <w:p w14:paraId="7B3D2A52" w14:textId="71EAD256" w:rsidR="003F4CA5" w:rsidRPr="00220072" w:rsidRDefault="00220072" w:rsidP="00220072">
      <w:pPr>
        <w:jc w:val="both"/>
        <w:rPr>
          <w:rFonts w:ascii="Arial" w:hAnsi="Arial" w:cs="Arial"/>
          <w:sz w:val="20"/>
          <w:szCs w:val="20"/>
        </w:rPr>
      </w:pPr>
      <w:r>
        <w:rPr>
          <w:rFonts w:ascii="Arial" w:hAnsi="Arial" w:cs="Arial"/>
          <w:sz w:val="20"/>
          <w:szCs w:val="20"/>
        </w:rPr>
        <w:t>The next section will examine tools and techniques for the delivery of cybersecurity teaching taking into account the aspiration and expectation that the teaching is effective.</w:t>
      </w:r>
      <w:r w:rsidR="0015270B" w:rsidRPr="00220072">
        <w:rPr>
          <w:rFonts w:ascii="Arial" w:hAnsi="Arial" w:cs="Arial"/>
          <w:sz w:val="20"/>
          <w:szCs w:val="20"/>
        </w:rPr>
        <w:t xml:space="preserve"> </w:t>
      </w:r>
    </w:p>
    <w:p w14:paraId="1E36DA22" w14:textId="77777777" w:rsidR="00220072" w:rsidRDefault="00220072" w:rsidP="00756D40">
      <w:pPr>
        <w:jc w:val="both"/>
        <w:rPr>
          <w:rFonts w:ascii="Arial" w:hAnsi="Arial" w:cs="Arial"/>
          <w:sz w:val="20"/>
          <w:szCs w:val="20"/>
          <w:lang w:val="en-US"/>
        </w:rPr>
      </w:pPr>
    </w:p>
    <w:p w14:paraId="3A08E944" w14:textId="3DE4148D" w:rsidR="00104608" w:rsidRPr="003F4CA5" w:rsidRDefault="00104608" w:rsidP="00756D40">
      <w:pPr>
        <w:jc w:val="both"/>
        <w:rPr>
          <w:rFonts w:ascii="Arial" w:hAnsi="Arial" w:cs="Arial"/>
          <w:b/>
          <w:sz w:val="20"/>
          <w:szCs w:val="20"/>
        </w:rPr>
      </w:pPr>
      <w:r w:rsidRPr="003F4CA5">
        <w:rPr>
          <w:rFonts w:ascii="Arial" w:hAnsi="Arial" w:cs="Arial"/>
          <w:b/>
          <w:sz w:val="20"/>
          <w:szCs w:val="20"/>
        </w:rPr>
        <w:t xml:space="preserve">Approaches to </w:t>
      </w:r>
      <w:r w:rsidR="00E7664C" w:rsidRPr="003F4CA5">
        <w:rPr>
          <w:rFonts w:ascii="Arial" w:hAnsi="Arial" w:cs="Arial"/>
          <w:b/>
          <w:sz w:val="20"/>
          <w:szCs w:val="20"/>
        </w:rPr>
        <w:t xml:space="preserve">learning and </w:t>
      </w:r>
      <w:r w:rsidRPr="003F4CA5">
        <w:rPr>
          <w:rFonts w:ascii="Arial" w:hAnsi="Arial" w:cs="Arial"/>
          <w:b/>
          <w:sz w:val="20"/>
          <w:szCs w:val="20"/>
        </w:rPr>
        <w:t>teaching cybersecurity</w:t>
      </w:r>
      <w:r w:rsidR="00212618" w:rsidRPr="003F4CA5">
        <w:rPr>
          <w:rFonts w:ascii="Arial" w:hAnsi="Arial" w:cs="Arial"/>
          <w:b/>
          <w:sz w:val="20"/>
          <w:szCs w:val="20"/>
        </w:rPr>
        <w:t xml:space="preserve"> </w:t>
      </w:r>
    </w:p>
    <w:p w14:paraId="6D757CC2" w14:textId="77777777" w:rsidR="00104608" w:rsidRPr="003F4CA5" w:rsidRDefault="00104608" w:rsidP="00756D40">
      <w:pPr>
        <w:jc w:val="both"/>
        <w:rPr>
          <w:rFonts w:ascii="Arial" w:hAnsi="Arial" w:cs="Arial"/>
          <w:sz w:val="20"/>
          <w:szCs w:val="20"/>
        </w:rPr>
      </w:pPr>
    </w:p>
    <w:p w14:paraId="6C7089E2" w14:textId="2C6161C2" w:rsidR="00ED10D9" w:rsidRPr="003F4CA5" w:rsidRDefault="00A63A75" w:rsidP="00ED10D9">
      <w:pPr>
        <w:jc w:val="both"/>
        <w:rPr>
          <w:rFonts w:ascii="Arial" w:hAnsi="Arial" w:cs="Arial"/>
          <w:sz w:val="20"/>
          <w:szCs w:val="20"/>
        </w:rPr>
      </w:pPr>
      <w:r w:rsidRPr="003F4CA5">
        <w:rPr>
          <w:rFonts w:ascii="Arial" w:hAnsi="Arial" w:cs="Arial"/>
          <w:sz w:val="20"/>
          <w:szCs w:val="20"/>
        </w:rPr>
        <w:t>In this section of the chapter we will examine a range of alternatives to enable learning in cybersecurity</w:t>
      </w:r>
      <w:r w:rsidR="00174874" w:rsidRPr="003F4CA5">
        <w:rPr>
          <w:rFonts w:ascii="Arial" w:hAnsi="Arial" w:cs="Arial"/>
          <w:sz w:val="20"/>
          <w:szCs w:val="20"/>
        </w:rPr>
        <w:t xml:space="preserve"> and encourage learner engagement, and effectiveness of the learning opportunity. </w:t>
      </w:r>
      <w:r w:rsidR="000F71F6">
        <w:rPr>
          <w:rFonts w:ascii="Arial" w:hAnsi="Arial" w:cs="Arial"/>
          <w:sz w:val="20"/>
          <w:szCs w:val="20"/>
        </w:rPr>
        <w:t xml:space="preserve">The different methods are not presented in any ranked order. The most appropriate method of delivery will depend on the subject matter and topic of cybersecurity, the level of cybersecurity experience of the learners and other variables such as group size </w:t>
      </w:r>
      <w:r w:rsidR="008E5469">
        <w:rPr>
          <w:rFonts w:ascii="Arial" w:hAnsi="Arial" w:cs="Arial"/>
          <w:sz w:val="20"/>
          <w:szCs w:val="20"/>
        </w:rPr>
        <w:t xml:space="preserve">and learning environment. </w:t>
      </w:r>
      <w:r w:rsidR="000F71F6">
        <w:rPr>
          <w:rFonts w:ascii="Arial" w:hAnsi="Arial" w:cs="Arial"/>
          <w:sz w:val="20"/>
          <w:szCs w:val="20"/>
        </w:rPr>
        <w:t xml:space="preserve"> </w:t>
      </w:r>
    </w:p>
    <w:p w14:paraId="5F6E8646" w14:textId="77777777" w:rsidR="00ED10D9" w:rsidRPr="003F4CA5" w:rsidRDefault="00ED10D9" w:rsidP="00ED10D9">
      <w:pPr>
        <w:jc w:val="both"/>
        <w:rPr>
          <w:rFonts w:ascii="Arial" w:hAnsi="Arial" w:cs="Arial"/>
          <w:sz w:val="20"/>
          <w:szCs w:val="20"/>
        </w:rPr>
      </w:pPr>
    </w:p>
    <w:p w14:paraId="65606E16" w14:textId="21C72933" w:rsidR="00A63A75" w:rsidRPr="003F4CA5" w:rsidRDefault="00174874" w:rsidP="00756D40">
      <w:pPr>
        <w:jc w:val="both"/>
        <w:rPr>
          <w:rFonts w:ascii="Arial" w:hAnsi="Arial" w:cs="Arial"/>
          <w:sz w:val="20"/>
          <w:szCs w:val="20"/>
        </w:rPr>
      </w:pPr>
      <w:r w:rsidRPr="003F4CA5">
        <w:rPr>
          <w:rFonts w:ascii="Arial" w:hAnsi="Arial" w:cs="Arial"/>
          <w:sz w:val="20"/>
          <w:szCs w:val="20"/>
        </w:rPr>
        <w:t xml:space="preserve">We will look at the benefits and issues associated with each approach. </w:t>
      </w:r>
      <w:r w:rsidR="00ED10D9" w:rsidRPr="003F4CA5">
        <w:rPr>
          <w:rFonts w:ascii="Arial" w:hAnsi="Arial" w:cs="Arial"/>
          <w:sz w:val="20"/>
          <w:szCs w:val="20"/>
        </w:rPr>
        <w:t xml:space="preserve">Each </w:t>
      </w:r>
      <w:r w:rsidR="008E5469">
        <w:rPr>
          <w:rFonts w:ascii="Arial" w:hAnsi="Arial" w:cs="Arial"/>
          <w:sz w:val="20"/>
          <w:szCs w:val="20"/>
        </w:rPr>
        <w:t xml:space="preserve">method </w:t>
      </w:r>
      <w:r w:rsidR="00ED10D9" w:rsidRPr="003F4CA5">
        <w:rPr>
          <w:rFonts w:ascii="Arial" w:hAnsi="Arial" w:cs="Arial"/>
          <w:sz w:val="20"/>
          <w:szCs w:val="20"/>
        </w:rPr>
        <w:t xml:space="preserve">will be </w:t>
      </w:r>
      <w:r w:rsidR="008E5469">
        <w:rPr>
          <w:rFonts w:ascii="Arial" w:hAnsi="Arial" w:cs="Arial"/>
          <w:sz w:val="20"/>
          <w:szCs w:val="20"/>
        </w:rPr>
        <w:t>discussed</w:t>
      </w:r>
      <w:r w:rsidR="00ED10D9" w:rsidRPr="003F4CA5">
        <w:rPr>
          <w:rFonts w:ascii="Arial" w:hAnsi="Arial" w:cs="Arial"/>
          <w:sz w:val="20"/>
          <w:szCs w:val="20"/>
        </w:rPr>
        <w:t xml:space="preserve"> in the context of teaching cybersecurity and how they can enhance efficiency </w:t>
      </w:r>
      <w:r w:rsidR="008E5469">
        <w:rPr>
          <w:rFonts w:ascii="Arial" w:hAnsi="Arial" w:cs="Arial"/>
          <w:sz w:val="20"/>
          <w:szCs w:val="20"/>
        </w:rPr>
        <w:t>in the teaching of cybersecurity.</w:t>
      </w:r>
      <w:r w:rsidR="00ED10D9" w:rsidRPr="003F4CA5">
        <w:rPr>
          <w:rFonts w:ascii="Arial" w:hAnsi="Arial" w:cs="Arial"/>
          <w:sz w:val="20"/>
          <w:szCs w:val="20"/>
        </w:rPr>
        <w:t xml:space="preserve"> </w:t>
      </w:r>
      <w:r w:rsidR="00771498">
        <w:rPr>
          <w:rFonts w:ascii="Arial" w:hAnsi="Arial" w:cs="Arial"/>
          <w:sz w:val="20"/>
          <w:szCs w:val="20"/>
        </w:rPr>
        <w:t xml:space="preserve">We will also consider where and how </w:t>
      </w:r>
      <w:r w:rsidR="00D42E49">
        <w:rPr>
          <w:rFonts w:ascii="Arial" w:hAnsi="Arial" w:cs="Arial"/>
          <w:sz w:val="20"/>
          <w:szCs w:val="20"/>
        </w:rPr>
        <w:t xml:space="preserve">online learning and educational </w:t>
      </w:r>
      <w:r w:rsidR="00771498">
        <w:rPr>
          <w:rFonts w:ascii="Arial" w:hAnsi="Arial" w:cs="Arial"/>
          <w:sz w:val="20"/>
          <w:szCs w:val="20"/>
        </w:rPr>
        <w:t>technology can be utilised to enhance the efficiency of the particular method.</w:t>
      </w:r>
      <w:r w:rsidR="00ED10D9" w:rsidRPr="003F4CA5">
        <w:rPr>
          <w:rFonts w:ascii="Arial" w:hAnsi="Arial" w:cs="Arial"/>
          <w:sz w:val="20"/>
          <w:szCs w:val="20"/>
        </w:rPr>
        <w:t xml:space="preserve"> </w:t>
      </w:r>
    </w:p>
    <w:p w14:paraId="56E59867" w14:textId="77777777" w:rsidR="00174874" w:rsidRPr="003F4CA5" w:rsidRDefault="00174874" w:rsidP="00756D40">
      <w:pPr>
        <w:jc w:val="both"/>
        <w:rPr>
          <w:rFonts w:ascii="Arial" w:hAnsi="Arial" w:cs="Arial"/>
          <w:sz w:val="20"/>
          <w:szCs w:val="20"/>
        </w:rPr>
      </w:pPr>
    </w:p>
    <w:p w14:paraId="4CA0DC46" w14:textId="5325A25F" w:rsidR="00174874" w:rsidRPr="00575FA4" w:rsidRDefault="006416D6" w:rsidP="00D776F0">
      <w:pPr>
        <w:jc w:val="both"/>
        <w:rPr>
          <w:rFonts w:ascii="Arial" w:hAnsi="Arial" w:cs="Arial"/>
          <w:i/>
          <w:sz w:val="20"/>
          <w:szCs w:val="20"/>
        </w:rPr>
      </w:pPr>
      <w:r w:rsidRPr="00575FA4">
        <w:rPr>
          <w:rFonts w:ascii="Arial" w:hAnsi="Arial" w:cs="Arial"/>
          <w:i/>
          <w:sz w:val="20"/>
          <w:szCs w:val="20"/>
        </w:rPr>
        <w:t>Lectur</w:t>
      </w:r>
      <w:r w:rsidR="00575FA4" w:rsidRPr="00575FA4">
        <w:rPr>
          <w:rFonts w:ascii="Arial" w:hAnsi="Arial" w:cs="Arial"/>
          <w:i/>
          <w:sz w:val="20"/>
          <w:szCs w:val="20"/>
        </w:rPr>
        <w:t xml:space="preserve">es </w:t>
      </w:r>
      <w:r w:rsidR="00174874" w:rsidRPr="00575FA4">
        <w:rPr>
          <w:rFonts w:ascii="Arial" w:hAnsi="Arial" w:cs="Arial"/>
          <w:i/>
          <w:sz w:val="20"/>
          <w:szCs w:val="20"/>
        </w:rPr>
        <w:t xml:space="preserve"> </w:t>
      </w:r>
    </w:p>
    <w:p w14:paraId="3F6C3C6D" w14:textId="77777777" w:rsidR="00A63A75" w:rsidRPr="003F4CA5" w:rsidRDefault="00A63A75" w:rsidP="00756D40">
      <w:pPr>
        <w:jc w:val="both"/>
        <w:rPr>
          <w:rFonts w:ascii="Arial" w:hAnsi="Arial" w:cs="Arial"/>
          <w:sz w:val="20"/>
          <w:szCs w:val="20"/>
        </w:rPr>
      </w:pPr>
    </w:p>
    <w:p w14:paraId="546D8825" w14:textId="2D4B3DFC" w:rsidR="00B9071B" w:rsidRDefault="00346C34" w:rsidP="008E5469">
      <w:pPr>
        <w:jc w:val="both"/>
        <w:rPr>
          <w:rFonts w:ascii="Arial" w:hAnsi="Arial" w:cs="Arial"/>
          <w:sz w:val="20"/>
          <w:szCs w:val="20"/>
          <w:lang w:val="en-US"/>
        </w:rPr>
      </w:pPr>
      <w:r w:rsidRPr="003F4CA5">
        <w:rPr>
          <w:rFonts w:ascii="Arial" w:hAnsi="Arial" w:cs="Arial"/>
          <w:sz w:val="20"/>
          <w:szCs w:val="20"/>
        </w:rPr>
        <w:t xml:space="preserve">There is place for </w:t>
      </w:r>
      <w:r w:rsidR="006416D6">
        <w:rPr>
          <w:rFonts w:ascii="Arial" w:hAnsi="Arial" w:cs="Arial"/>
          <w:sz w:val="20"/>
          <w:szCs w:val="20"/>
        </w:rPr>
        <w:t xml:space="preserve">lecturing as a </w:t>
      </w:r>
      <w:r w:rsidRPr="003F4CA5">
        <w:rPr>
          <w:rFonts w:ascii="Arial" w:hAnsi="Arial" w:cs="Arial"/>
          <w:sz w:val="20"/>
          <w:szCs w:val="20"/>
        </w:rPr>
        <w:t xml:space="preserve">didactic learning </w:t>
      </w:r>
      <w:r w:rsidR="006416D6">
        <w:rPr>
          <w:rFonts w:ascii="Arial" w:hAnsi="Arial" w:cs="Arial"/>
          <w:sz w:val="20"/>
          <w:szCs w:val="20"/>
        </w:rPr>
        <w:t xml:space="preserve">method </w:t>
      </w:r>
      <w:r w:rsidRPr="003F4CA5">
        <w:rPr>
          <w:rFonts w:ascii="Arial" w:hAnsi="Arial" w:cs="Arial"/>
          <w:sz w:val="20"/>
          <w:szCs w:val="20"/>
        </w:rPr>
        <w:t xml:space="preserve">in cybersecurity, especially in situations where the audience is very new to cybersecurity or the speaker is particularly inspiring. </w:t>
      </w:r>
      <w:r w:rsidR="008E5469">
        <w:rPr>
          <w:rFonts w:ascii="Arial" w:hAnsi="Arial" w:cs="Arial"/>
          <w:sz w:val="20"/>
          <w:szCs w:val="20"/>
        </w:rPr>
        <w:t>Experienced cybersecurity practitioners</w:t>
      </w:r>
      <w:r w:rsidRPr="003F4CA5">
        <w:rPr>
          <w:rFonts w:ascii="Arial" w:hAnsi="Arial" w:cs="Arial"/>
          <w:sz w:val="20"/>
          <w:szCs w:val="20"/>
        </w:rPr>
        <w:t xml:space="preserve"> </w:t>
      </w:r>
      <w:r w:rsidR="008E5469">
        <w:rPr>
          <w:rFonts w:ascii="Arial" w:hAnsi="Arial" w:cs="Arial"/>
          <w:sz w:val="20"/>
          <w:szCs w:val="20"/>
        </w:rPr>
        <w:t xml:space="preserve">are </w:t>
      </w:r>
      <w:r w:rsidRPr="003F4CA5">
        <w:rPr>
          <w:rFonts w:ascii="Arial" w:hAnsi="Arial" w:cs="Arial"/>
          <w:sz w:val="20"/>
          <w:szCs w:val="20"/>
        </w:rPr>
        <w:t xml:space="preserve">able to share </w:t>
      </w:r>
      <w:r w:rsidR="008E5469">
        <w:rPr>
          <w:rFonts w:ascii="Arial" w:hAnsi="Arial" w:cs="Arial"/>
          <w:sz w:val="20"/>
          <w:szCs w:val="20"/>
        </w:rPr>
        <w:t xml:space="preserve">real life examples or “war stories” which can be very beneficial in contextualising cybersecurity theories, principles and issues for learners. </w:t>
      </w:r>
      <w:r w:rsidR="00983D65" w:rsidRPr="006416D6">
        <w:rPr>
          <w:rFonts w:ascii="Arial" w:hAnsi="Arial" w:cs="Arial"/>
          <w:sz w:val="20"/>
          <w:szCs w:val="20"/>
          <w:lang w:val="en-US"/>
        </w:rPr>
        <w:t>Covill (2011) suggest</w:t>
      </w:r>
      <w:r w:rsidR="00473608">
        <w:rPr>
          <w:rFonts w:ascii="Arial" w:hAnsi="Arial" w:cs="Arial"/>
          <w:sz w:val="20"/>
          <w:szCs w:val="20"/>
          <w:lang w:val="en-US"/>
        </w:rPr>
        <w:t xml:space="preserve">s </w:t>
      </w:r>
      <w:r w:rsidR="00983D65" w:rsidRPr="006416D6">
        <w:rPr>
          <w:rFonts w:ascii="Arial" w:hAnsi="Arial" w:cs="Arial"/>
          <w:sz w:val="20"/>
          <w:szCs w:val="20"/>
          <w:lang w:val="en-US"/>
        </w:rPr>
        <w:t>that “students in a lecture-style class report learning a great deal, being involved in the learning process, and engaging in independent thinking and problem solving”.</w:t>
      </w:r>
      <w:r w:rsidR="006416D6">
        <w:rPr>
          <w:rFonts w:ascii="Arial" w:hAnsi="Arial" w:cs="Arial"/>
          <w:sz w:val="20"/>
          <w:szCs w:val="20"/>
          <w:lang w:val="en-US"/>
        </w:rPr>
        <w:t xml:space="preserve"> Lectures continue to be a dominant form of teaching in Higher Education in the UK, despite the assertion </w:t>
      </w:r>
      <w:r w:rsidR="000D6ED6">
        <w:rPr>
          <w:rFonts w:ascii="Arial" w:hAnsi="Arial" w:cs="Arial"/>
          <w:sz w:val="20"/>
          <w:szCs w:val="20"/>
          <w:lang w:val="en-US"/>
        </w:rPr>
        <w:t xml:space="preserve">lectures are not always the most effective way of engaging students. </w:t>
      </w:r>
      <w:r w:rsidR="00B9071B">
        <w:rPr>
          <w:rFonts w:ascii="Arial" w:hAnsi="Arial" w:cs="Arial"/>
          <w:sz w:val="20"/>
          <w:szCs w:val="20"/>
          <w:lang w:val="en-US"/>
        </w:rPr>
        <w:t xml:space="preserve">The learning that takes place as a result if a lecture depends on student engagement, the relevance of the subject matter and on the abilities and style of the lecturer. </w:t>
      </w:r>
    </w:p>
    <w:p w14:paraId="4A7F9C96" w14:textId="77777777" w:rsidR="00B9071B" w:rsidRDefault="00B9071B" w:rsidP="008E5469">
      <w:pPr>
        <w:jc w:val="both"/>
        <w:rPr>
          <w:rFonts w:ascii="Arial" w:hAnsi="Arial" w:cs="Arial"/>
          <w:sz w:val="20"/>
          <w:szCs w:val="20"/>
          <w:lang w:val="en-US"/>
        </w:rPr>
      </w:pPr>
    </w:p>
    <w:p w14:paraId="350FA776" w14:textId="78F579B9" w:rsidR="00B9071B" w:rsidRDefault="00B9071B" w:rsidP="008E5469">
      <w:pPr>
        <w:jc w:val="both"/>
        <w:rPr>
          <w:rFonts w:ascii="Arial" w:hAnsi="Arial" w:cs="Arial"/>
          <w:sz w:val="20"/>
          <w:szCs w:val="20"/>
          <w:lang w:val="en-US"/>
        </w:rPr>
      </w:pPr>
      <w:r>
        <w:rPr>
          <w:rFonts w:ascii="Arial" w:hAnsi="Arial" w:cs="Arial"/>
          <w:sz w:val="20"/>
          <w:szCs w:val="20"/>
          <w:lang w:val="en-US"/>
        </w:rPr>
        <w:t>Research carried out by Irons and Devlin (2012) on inspiring teaching identified (form a student perspective) what student considered to be important in lecture sessions and perhaps more importantly what they did not like in lecture sessions. The following list indicated what students didn’t want fr</w:t>
      </w:r>
      <w:r w:rsidR="00F03A71">
        <w:rPr>
          <w:rFonts w:ascii="Arial" w:hAnsi="Arial" w:cs="Arial"/>
          <w:sz w:val="20"/>
          <w:szCs w:val="20"/>
          <w:lang w:val="en-US"/>
        </w:rPr>
        <w:t>o</w:t>
      </w:r>
      <w:r>
        <w:rPr>
          <w:rFonts w:ascii="Arial" w:hAnsi="Arial" w:cs="Arial"/>
          <w:sz w:val="20"/>
          <w:szCs w:val="20"/>
          <w:lang w:val="en-US"/>
        </w:rPr>
        <w:t>m lectures</w:t>
      </w:r>
      <w:r w:rsidR="00BA10E0">
        <w:rPr>
          <w:rFonts w:ascii="Arial" w:hAnsi="Arial" w:cs="Arial"/>
          <w:sz w:val="20"/>
          <w:szCs w:val="20"/>
          <w:lang w:val="en-US"/>
        </w:rPr>
        <w:t xml:space="preserve"> or what they didn’t like about lectures</w:t>
      </w:r>
      <w:r>
        <w:rPr>
          <w:rFonts w:ascii="Arial" w:hAnsi="Arial" w:cs="Arial"/>
          <w:sz w:val="20"/>
          <w:szCs w:val="20"/>
          <w:lang w:val="en-US"/>
        </w:rPr>
        <w:t>:</w:t>
      </w:r>
    </w:p>
    <w:p w14:paraId="4C1BCE69" w14:textId="77777777" w:rsidR="00B9071B" w:rsidRPr="00F03A71" w:rsidRDefault="00B9071B" w:rsidP="008E5469">
      <w:pPr>
        <w:jc w:val="both"/>
        <w:rPr>
          <w:rFonts w:ascii="Arial" w:hAnsi="Arial" w:cs="Arial"/>
          <w:sz w:val="20"/>
          <w:szCs w:val="20"/>
          <w:lang w:val="en-US"/>
        </w:rPr>
      </w:pPr>
    </w:p>
    <w:p w14:paraId="383FAC4D" w14:textId="77777777" w:rsidR="00BA10E0" w:rsidRDefault="00B9071B" w:rsidP="00B9071B">
      <w:pPr>
        <w:numPr>
          <w:ilvl w:val="0"/>
          <w:numId w:val="16"/>
        </w:numPr>
        <w:jc w:val="both"/>
        <w:rPr>
          <w:rFonts w:ascii="Arial" w:hAnsi="Arial" w:cs="Arial"/>
          <w:sz w:val="20"/>
          <w:szCs w:val="20"/>
        </w:rPr>
      </w:pPr>
      <w:r w:rsidRPr="00F03A71">
        <w:rPr>
          <w:rFonts w:ascii="Arial" w:hAnsi="Arial" w:cs="Arial"/>
          <w:sz w:val="20"/>
          <w:szCs w:val="20"/>
        </w:rPr>
        <w:t>Endless amounts of facts being dictated for long periods of time</w:t>
      </w:r>
      <w:r w:rsidR="00BA10E0">
        <w:rPr>
          <w:rFonts w:ascii="Arial" w:hAnsi="Arial" w:cs="Arial"/>
          <w:sz w:val="20"/>
          <w:szCs w:val="20"/>
        </w:rPr>
        <w:t xml:space="preserve">; </w:t>
      </w:r>
    </w:p>
    <w:p w14:paraId="2079EF15" w14:textId="7DC1C8BB" w:rsidR="00B9071B" w:rsidRPr="00F03A71" w:rsidRDefault="00B9071B" w:rsidP="00B9071B">
      <w:pPr>
        <w:numPr>
          <w:ilvl w:val="0"/>
          <w:numId w:val="16"/>
        </w:numPr>
        <w:jc w:val="both"/>
        <w:rPr>
          <w:rFonts w:ascii="Arial" w:hAnsi="Arial" w:cs="Arial"/>
          <w:sz w:val="20"/>
          <w:szCs w:val="20"/>
        </w:rPr>
      </w:pPr>
      <w:r w:rsidRPr="00F03A71">
        <w:rPr>
          <w:rFonts w:ascii="Arial" w:hAnsi="Arial" w:cs="Arial"/>
          <w:sz w:val="20"/>
          <w:szCs w:val="20"/>
        </w:rPr>
        <w:t>Just reading from slides;</w:t>
      </w:r>
    </w:p>
    <w:p w14:paraId="00D5CD61" w14:textId="11E8DCEA" w:rsidR="00B9071B" w:rsidRPr="00F03A71" w:rsidRDefault="00B9071B" w:rsidP="00B9071B">
      <w:pPr>
        <w:numPr>
          <w:ilvl w:val="0"/>
          <w:numId w:val="16"/>
        </w:numPr>
        <w:jc w:val="both"/>
        <w:rPr>
          <w:rFonts w:ascii="Arial" w:hAnsi="Arial" w:cs="Arial"/>
          <w:sz w:val="20"/>
          <w:szCs w:val="20"/>
        </w:rPr>
      </w:pPr>
      <w:r w:rsidRPr="00F03A71">
        <w:rPr>
          <w:rFonts w:ascii="Arial" w:hAnsi="Arial" w:cs="Arial"/>
          <w:sz w:val="20"/>
          <w:szCs w:val="20"/>
        </w:rPr>
        <w:t>Someone who is unprepared and uninspired by the subject they’re teaching;</w:t>
      </w:r>
    </w:p>
    <w:p w14:paraId="2534A010" w14:textId="2F6B06E3" w:rsidR="00B9071B" w:rsidRPr="00F03A71" w:rsidRDefault="00B9071B" w:rsidP="00B9071B">
      <w:pPr>
        <w:numPr>
          <w:ilvl w:val="0"/>
          <w:numId w:val="16"/>
        </w:numPr>
        <w:jc w:val="both"/>
        <w:rPr>
          <w:rFonts w:ascii="Arial" w:hAnsi="Arial" w:cs="Arial"/>
          <w:sz w:val="20"/>
          <w:szCs w:val="20"/>
        </w:rPr>
      </w:pPr>
      <w:r w:rsidRPr="00F03A71">
        <w:rPr>
          <w:rFonts w:ascii="Arial" w:hAnsi="Arial" w:cs="Arial"/>
          <w:sz w:val="20"/>
          <w:szCs w:val="20"/>
        </w:rPr>
        <w:t xml:space="preserve">Monotone, too many detailed slides, when the teacher is not interested in either the subject or the students’ understanding; </w:t>
      </w:r>
    </w:p>
    <w:p w14:paraId="1F6AD5A9" w14:textId="09B6BC80" w:rsidR="00B9071B" w:rsidRPr="00F03A71" w:rsidRDefault="00B9071B" w:rsidP="00B9071B">
      <w:pPr>
        <w:numPr>
          <w:ilvl w:val="0"/>
          <w:numId w:val="16"/>
        </w:numPr>
        <w:jc w:val="both"/>
        <w:rPr>
          <w:rFonts w:ascii="Arial" w:hAnsi="Arial" w:cs="Arial"/>
          <w:sz w:val="20"/>
          <w:szCs w:val="20"/>
        </w:rPr>
      </w:pPr>
      <w:r w:rsidRPr="00F03A71">
        <w:rPr>
          <w:rFonts w:ascii="Arial" w:hAnsi="Arial" w:cs="Arial"/>
          <w:sz w:val="20"/>
          <w:szCs w:val="20"/>
        </w:rPr>
        <w:t>Boring;</w:t>
      </w:r>
    </w:p>
    <w:p w14:paraId="609371C2" w14:textId="7EE87C30" w:rsidR="00B9071B" w:rsidRPr="00F03A71" w:rsidRDefault="00B9071B" w:rsidP="00B9071B">
      <w:pPr>
        <w:numPr>
          <w:ilvl w:val="0"/>
          <w:numId w:val="16"/>
        </w:numPr>
        <w:jc w:val="both"/>
        <w:rPr>
          <w:rFonts w:ascii="Arial" w:hAnsi="Arial" w:cs="Arial"/>
          <w:sz w:val="20"/>
          <w:szCs w:val="20"/>
        </w:rPr>
      </w:pPr>
      <w:r w:rsidRPr="00F03A71">
        <w:rPr>
          <w:rFonts w:ascii="Arial" w:hAnsi="Arial" w:cs="Arial"/>
          <w:sz w:val="20"/>
          <w:szCs w:val="20"/>
        </w:rPr>
        <w:t>Teachers who talk down to you and treat you like you’re back in secondary school;</w:t>
      </w:r>
    </w:p>
    <w:p w14:paraId="1380169E" w14:textId="0245A866" w:rsidR="00B9071B" w:rsidRPr="00F03A71" w:rsidRDefault="00B9071B" w:rsidP="00B9071B">
      <w:pPr>
        <w:numPr>
          <w:ilvl w:val="0"/>
          <w:numId w:val="16"/>
        </w:numPr>
        <w:jc w:val="both"/>
        <w:rPr>
          <w:rFonts w:ascii="Arial" w:hAnsi="Arial" w:cs="Arial"/>
          <w:sz w:val="20"/>
          <w:szCs w:val="20"/>
        </w:rPr>
      </w:pPr>
      <w:r w:rsidRPr="00F03A71">
        <w:rPr>
          <w:rFonts w:ascii="Arial" w:hAnsi="Arial" w:cs="Arial"/>
          <w:sz w:val="20"/>
          <w:szCs w:val="20"/>
        </w:rPr>
        <w:t>Too much information for 1 hour and we leave</w:t>
      </w:r>
      <w:r w:rsidR="00F03A71" w:rsidRPr="00F03A71">
        <w:rPr>
          <w:rFonts w:ascii="Arial" w:hAnsi="Arial" w:cs="Arial"/>
          <w:sz w:val="20"/>
          <w:szCs w:val="20"/>
        </w:rPr>
        <w:t xml:space="preserve"> without complete understanding;</w:t>
      </w:r>
    </w:p>
    <w:p w14:paraId="33F05788" w14:textId="2A9A7981" w:rsidR="00B9071B" w:rsidRDefault="00B9071B" w:rsidP="00B9071B">
      <w:pPr>
        <w:numPr>
          <w:ilvl w:val="0"/>
          <w:numId w:val="16"/>
        </w:numPr>
        <w:jc w:val="both"/>
        <w:rPr>
          <w:rFonts w:ascii="Arial" w:hAnsi="Arial" w:cs="Arial"/>
          <w:sz w:val="20"/>
          <w:szCs w:val="20"/>
        </w:rPr>
      </w:pPr>
      <w:r w:rsidRPr="00F03A71">
        <w:rPr>
          <w:rFonts w:ascii="Arial" w:hAnsi="Arial" w:cs="Arial"/>
          <w:sz w:val="20"/>
          <w:szCs w:val="20"/>
        </w:rPr>
        <w:t>When the teacher doesn’t want to be there</w:t>
      </w:r>
      <w:r w:rsidR="00F03A71" w:rsidRPr="00F03A71">
        <w:rPr>
          <w:rFonts w:ascii="Arial" w:hAnsi="Arial" w:cs="Arial"/>
          <w:sz w:val="20"/>
          <w:szCs w:val="20"/>
        </w:rPr>
        <w:t>.</w:t>
      </w:r>
    </w:p>
    <w:p w14:paraId="421C35E3" w14:textId="77777777" w:rsidR="00CF7437" w:rsidRDefault="00CF7437" w:rsidP="00CF7437">
      <w:pPr>
        <w:jc w:val="both"/>
        <w:rPr>
          <w:rFonts w:ascii="Arial" w:hAnsi="Arial" w:cs="Arial"/>
          <w:sz w:val="20"/>
          <w:szCs w:val="20"/>
        </w:rPr>
      </w:pPr>
    </w:p>
    <w:p w14:paraId="4F4C1F9A" w14:textId="3665447E" w:rsidR="00CF7437" w:rsidRPr="00F03A71" w:rsidRDefault="00CF7437" w:rsidP="00CF7437">
      <w:pPr>
        <w:jc w:val="both"/>
        <w:rPr>
          <w:rFonts w:ascii="Arial" w:hAnsi="Arial" w:cs="Arial"/>
          <w:sz w:val="20"/>
          <w:szCs w:val="20"/>
        </w:rPr>
      </w:pPr>
      <w:r>
        <w:rPr>
          <w:rFonts w:ascii="Arial" w:hAnsi="Arial" w:cs="Arial"/>
          <w:sz w:val="20"/>
          <w:szCs w:val="20"/>
        </w:rPr>
        <w:t xml:space="preserve">The detail provided by students on what the found to be uninspiring is a really useful list of things to avoid when lecturing on cybersecurity. </w:t>
      </w:r>
    </w:p>
    <w:p w14:paraId="591CCC77" w14:textId="77777777" w:rsidR="00B9071B" w:rsidRPr="00F03A71" w:rsidRDefault="00B9071B" w:rsidP="008E5469">
      <w:pPr>
        <w:jc w:val="both"/>
        <w:rPr>
          <w:rFonts w:ascii="Arial" w:hAnsi="Arial" w:cs="Arial"/>
          <w:sz w:val="20"/>
          <w:szCs w:val="20"/>
          <w:lang w:val="en-US"/>
        </w:rPr>
      </w:pPr>
      <w:r w:rsidRPr="00F03A71">
        <w:rPr>
          <w:rFonts w:ascii="Arial" w:hAnsi="Arial" w:cs="Arial"/>
          <w:sz w:val="20"/>
          <w:szCs w:val="20"/>
          <w:lang w:val="en-US"/>
        </w:rPr>
        <w:t xml:space="preserve"> </w:t>
      </w:r>
    </w:p>
    <w:p w14:paraId="7A692695" w14:textId="77777777" w:rsidR="00B9071B" w:rsidRDefault="00B9071B" w:rsidP="008E5469">
      <w:pPr>
        <w:jc w:val="both"/>
        <w:rPr>
          <w:rFonts w:ascii="Arial" w:hAnsi="Arial" w:cs="Arial"/>
          <w:sz w:val="20"/>
          <w:szCs w:val="20"/>
          <w:lang w:val="en-US"/>
        </w:rPr>
      </w:pPr>
      <w:r>
        <w:rPr>
          <w:rFonts w:ascii="Arial" w:hAnsi="Arial" w:cs="Arial"/>
          <w:sz w:val="20"/>
          <w:szCs w:val="20"/>
          <w:lang w:val="en-US"/>
        </w:rPr>
        <w:t xml:space="preserve">The following list suggests what make efficient lectures from a student perspective; </w:t>
      </w:r>
    </w:p>
    <w:p w14:paraId="4D519099" w14:textId="77777777" w:rsidR="00B9071B" w:rsidRDefault="00B9071B" w:rsidP="008E5469">
      <w:pPr>
        <w:jc w:val="both"/>
        <w:rPr>
          <w:rFonts w:ascii="Arial" w:hAnsi="Arial" w:cs="Arial"/>
          <w:sz w:val="20"/>
          <w:szCs w:val="20"/>
          <w:lang w:val="en-US"/>
        </w:rPr>
      </w:pPr>
    </w:p>
    <w:p w14:paraId="03E854B5" w14:textId="020E0BEA"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Whenever someone gets up and is enthusiastic about what they’re</w:t>
      </w:r>
      <w:r w:rsidR="00F03A71" w:rsidRPr="00F03A71">
        <w:rPr>
          <w:rFonts w:ascii="Arial" w:hAnsi="Arial" w:cs="Arial"/>
          <w:sz w:val="20"/>
          <w:szCs w:val="20"/>
        </w:rPr>
        <w:t xml:space="preserve"> trying to teach you;</w:t>
      </w:r>
    </w:p>
    <w:p w14:paraId="030667A5" w14:textId="41CB8853"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When a teacher is comfortable enough about a subject to use examples of when they got it horri</w:t>
      </w:r>
      <w:r w:rsidR="00F03A71" w:rsidRPr="00F03A71">
        <w:rPr>
          <w:rFonts w:ascii="Arial" w:hAnsi="Arial" w:cs="Arial"/>
          <w:sz w:val="20"/>
          <w:szCs w:val="20"/>
        </w:rPr>
        <w:t>bly wrong to help understanding;</w:t>
      </w:r>
    </w:p>
    <w:p w14:paraId="27C2C7C9" w14:textId="1AB89491"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Yes – they’re very knowledgeable and willing to help all of the time</w:t>
      </w:r>
      <w:r w:rsidR="00F03A71" w:rsidRPr="00F03A71">
        <w:rPr>
          <w:rFonts w:ascii="Arial" w:hAnsi="Arial" w:cs="Arial"/>
          <w:sz w:val="20"/>
          <w:szCs w:val="20"/>
        </w:rPr>
        <w:t>;</w:t>
      </w:r>
    </w:p>
    <w:p w14:paraId="76772F41" w14:textId="3F860EED"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They make jokes or use funny real lif</w:t>
      </w:r>
      <w:r w:rsidR="00F03A71" w:rsidRPr="00F03A71">
        <w:rPr>
          <w:rFonts w:ascii="Arial" w:hAnsi="Arial" w:cs="Arial"/>
          <w:sz w:val="20"/>
          <w:szCs w:val="20"/>
        </w:rPr>
        <w:t>e situations;</w:t>
      </w:r>
    </w:p>
    <w:p w14:paraId="555CBB29" w14:textId="739D9610"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Use of stories or comparisons to help us learn</w:t>
      </w:r>
      <w:r w:rsidR="00F03A71" w:rsidRPr="00F03A71">
        <w:rPr>
          <w:rFonts w:ascii="Arial" w:hAnsi="Arial" w:cs="Arial"/>
          <w:sz w:val="20"/>
          <w:szCs w:val="20"/>
        </w:rPr>
        <w:t xml:space="preserve">; </w:t>
      </w:r>
    </w:p>
    <w:p w14:paraId="6184F91F" w14:textId="4216F5A1"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Their outlook and way of talking about things – friendly and approachable</w:t>
      </w:r>
      <w:r w:rsidR="00F03A71" w:rsidRPr="00F03A71">
        <w:rPr>
          <w:rFonts w:ascii="Arial" w:hAnsi="Arial" w:cs="Arial"/>
          <w:sz w:val="20"/>
          <w:szCs w:val="20"/>
        </w:rPr>
        <w:t xml:space="preserve">; </w:t>
      </w:r>
    </w:p>
    <w:p w14:paraId="45560350" w14:textId="17D34872"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 xml:space="preserve">Instead of just throwing information at you they got you involved </w:t>
      </w:r>
      <w:r w:rsidR="00F03A71" w:rsidRPr="00F03A71">
        <w:rPr>
          <w:rFonts w:ascii="Arial" w:hAnsi="Arial" w:cs="Arial"/>
          <w:sz w:val="20"/>
          <w:szCs w:val="20"/>
        </w:rPr>
        <w:t>in the subject;</w:t>
      </w:r>
    </w:p>
    <w:p w14:paraId="0FC9E0DE" w14:textId="4E007B5B"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Passionate</w:t>
      </w:r>
      <w:r w:rsidR="00F03A71" w:rsidRPr="00F03A71">
        <w:rPr>
          <w:rFonts w:ascii="Arial" w:hAnsi="Arial" w:cs="Arial"/>
          <w:sz w:val="20"/>
          <w:szCs w:val="20"/>
        </w:rPr>
        <w:t>;</w:t>
      </w:r>
    </w:p>
    <w:p w14:paraId="4EC45F18" w14:textId="415D1D1B"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They enjoy</w:t>
      </w:r>
      <w:r w:rsidR="00F03A71" w:rsidRPr="00F03A71">
        <w:rPr>
          <w:rFonts w:ascii="Arial" w:hAnsi="Arial" w:cs="Arial"/>
          <w:sz w:val="20"/>
          <w:szCs w:val="20"/>
        </w:rPr>
        <w:t xml:space="preserve"> what they do;</w:t>
      </w:r>
    </w:p>
    <w:p w14:paraId="5E80E945" w14:textId="245BB888"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The way they delivered it – asked quest</w:t>
      </w:r>
      <w:r w:rsidR="00F03A71" w:rsidRPr="00F03A71">
        <w:rPr>
          <w:rFonts w:ascii="Arial" w:hAnsi="Arial" w:cs="Arial"/>
          <w:sz w:val="20"/>
          <w:szCs w:val="20"/>
        </w:rPr>
        <w:t>ions rather than giving answers;</w:t>
      </w:r>
    </w:p>
    <w:p w14:paraId="1281D5D5" w14:textId="6759BEFD" w:rsidR="00B9071B" w:rsidRPr="00F03A71" w:rsidRDefault="00B9071B" w:rsidP="00B9071B">
      <w:pPr>
        <w:numPr>
          <w:ilvl w:val="0"/>
          <w:numId w:val="17"/>
        </w:numPr>
        <w:jc w:val="both"/>
        <w:rPr>
          <w:rFonts w:ascii="Arial" w:hAnsi="Arial" w:cs="Arial"/>
          <w:sz w:val="20"/>
          <w:szCs w:val="20"/>
        </w:rPr>
      </w:pPr>
      <w:r w:rsidRPr="00F03A71">
        <w:rPr>
          <w:rFonts w:ascii="Arial" w:hAnsi="Arial" w:cs="Arial"/>
          <w:sz w:val="20"/>
          <w:szCs w:val="20"/>
        </w:rPr>
        <w:t>Their ability to make the subject relevant</w:t>
      </w:r>
      <w:r w:rsidR="00F03A71" w:rsidRPr="00F03A71">
        <w:rPr>
          <w:rFonts w:ascii="Arial" w:hAnsi="Arial" w:cs="Arial"/>
          <w:sz w:val="20"/>
          <w:szCs w:val="20"/>
        </w:rPr>
        <w:t>; and</w:t>
      </w:r>
    </w:p>
    <w:p w14:paraId="19F51716" w14:textId="77777777" w:rsidR="00B9071B" w:rsidRDefault="00B9071B" w:rsidP="00B9071B">
      <w:pPr>
        <w:numPr>
          <w:ilvl w:val="0"/>
          <w:numId w:val="17"/>
        </w:numPr>
        <w:jc w:val="both"/>
        <w:rPr>
          <w:rFonts w:ascii="Arial" w:hAnsi="Arial" w:cs="Arial"/>
          <w:sz w:val="20"/>
          <w:szCs w:val="20"/>
        </w:rPr>
      </w:pPr>
      <w:r w:rsidRPr="00F03A71">
        <w:rPr>
          <w:rFonts w:ascii="Arial" w:hAnsi="Arial" w:cs="Arial"/>
          <w:sz w:val="20"/>
          <w:szCs w:val="20"/>
        </w:rPr>
        <w:t>They broke down information into smaller more manageable sections.</w:t>
      </w:r>
    </w:p>
    <w:p w14:paraId="7084598C" w14:textId="77777777" w:rsidR="00D42E49" w:rsidRPr="00F03A71" w:rsidRDefault="00D42E49" w:rsidP="00D42E49">
      <w:pPr>
        <w:ind w:left="720"/>
        <w:jc w:val="both"/>
        <w:rPr>
          <w:rFonts w:ascii="Arial" w:hAnsi="Arial" w:cs="Arial"/>
          <w:sz w:val="20"/>
          <w:szCs w:val="20"/>
        </w:rPr>
      </w:pPr>
    </w:p>
    <w:p w14:paraId="4D2519BE" w14:textId="4BEF71C3" w:rsidR="00B9071B" w:rsidRDefault="00CF7437" w:rsidP="008E5469">
      <w:pPr>
        <w:jc w:val="both"/>
        <w:rPr>
          <w:rFonts w:ascii="Arial" w:hAnsi="Arial" w:cs="Arial"/>
          <w:sz w:val="20"/>
          <w:szCs w:val="20"/>
          <w:lang w:val="en-US"/>
        </w:rPr>
      </w:pPr>
      <w:r>
        <w:rPr>
          <w:rFonts w:ascii="Arial" w:hAnsi="Arial" w:cs="Arial"/>
          <w:sz w:val="20"/>
          <w:szCs w:val="20"/>
          <w:lang w:val="en-US"/>
        </w:rPr>
        <w:t xml:space="preserve">The list of factors that appear to inspire students pertain to lecturing in cybersecurity. As well as the expectation of through subject knowledge it is important for those lecturing in cybersecurity to be enthusiastic, passionate and care about the subject matter. </w:t>
      </w:r>
      <w:r w:rsidR="004E6575">
        <w:rPr>
          <w:rFonts w:ascii="Arial" w:hAnsi="Arial" w:cs="Arial"/>
          <w:sz w:val="20"/>
          <w:szCs w:val="20"/>
          <w:lang w:val="en-US"/>
        </w:rPr>
        <w:t>In many ways we are fortunate because of the subject matter and the relevance and currency of so many of the issues in cyber security and cybersecurity breaches. To this end, although it is a set of circumstances we would seek to avoid and prevent, the fact that there are so many news stories about cybersecurity, breaches of security, cyber attacks and cybercrime mean that we can relate current affairs to the theories and principles we are trying to convey in our lectures.</w:t>
      </w:r>
    </w:p>
    <w:p w14:paraId="55C399C8" w14:textId="77777777" w:rsidR="004E6575" w:rsidRDefault="004E6575" w:rsidP="008E5469">
      <w:pPr>
        <w:jc w:val="both"/>
        <w:rPr>
          <w:rFonts w:ascii="Arial" w:hAnsi="Arial" w:cs="Arial"/>
          <w:sz w:val="20"/>
          <w:szCs w:val="20"/>
          <w:lang w:val="en-US"/>
        </w:rPr>
      </w:pPr>
    </w:p>
    <w:p w14:paraId="3BEC1317" w14:textId="716128CE" w:rsidR="004E6575" w:rsidRDefault="004E6575" w:rsidP="008E5469">
      <w:pPr>
        <w:jc w:val="both"/>
        <w:rPr>
          <w:rFonts w:ascii="Arial" w:hAnsi="Arial" w:cs="Arial"/>
          <w:sz w:val="20"/>
          <w:szCs w:val="20"/>
          <w:lang w:val="en-US"/>
        </w:rPr>
      </w:pPr>
      <w:r>
        <w:rPr>
          <w:rFonts w:ascii="Arial" w:hAnsi="Arial" w:cs="Arial"/>
          <w:sz w:val="20"/>
          <w:szCs w:val="20"/>
          <w:lang w:val="en-US"/>
        </w:rPr>
        <w:t xml:space="preserve">We can also enhance our lectures by use of technology – for example giving students access to lecture notes before hand on virtual learning environments (VLEs) or by using lecture capture technology so that students can access materials outside the lecture session. </w:t>
      </w:r>
    </w:p>
    <w:p w14:paraId="3F6A7078" w14:textId="72181162" w:rsidR="00346C34" w:rsidRDefault="00B9071B" w:rsidP="00756D40">
      <w:pPr>
        <w:jc w:val="both"/>
        <w:rPr>
          <w:rFonts w:ascii="Arial" w:hAnsi="Arial" w:cs="Arial"/>
          <w:sz w:val="20"/>
          <w:szCs w:val="20"/>
        </w:rPr>
      </w:pPr>
      <w:r>
        <w:rPr>
          <w:rFonts w:ascii="Arial" w:hAnsi="Arial" w:cs="Arial"/>
          <w:sz w:val="20"/>
          <w:szCs w:val="20"/>
          <w:lang w:val="en-US"/>
        </w:rPr>
        <w:t xml:space="preserve"> </w:t>
      </w:r>
    </w:p>
    <w:p w14:paraId="3767664A" w14:textId="663B56A8" w:rsidR="004E6575" w:rsidRPr="00575FA4" w:rsidRDefault="004E6575" w:rsidP="00756D40">
      <w:pPr>
        <w:jc w:val="both"/>
        <w:rPr>
          <w:rFonts w:ascii="Arial" w:hAnsi="Arial" w:cs="Arial"/>
          <w:i/>
          <w:sz w:val="20"/>
          <w:szCs w:val="20"/>
        </w:rPr>
      </w:pPr>
      <w:r w:rsidRPr="00575FA4">
        <w:rPr>
          <w:rFonts w:ascii="Arial" w:hAnsi="Arial" w:cs="Arial"/>
          <w:i/>
          <w:sz w:val="20"/>
          <w:szCs w:val="20"/>
        </w:rPr>
        <w:t>Flipped classroom</w:t>
      </w:r>
    </w:p>
    <w:p w14:paraId="70CF92B0" w14:textId="77777777" w:rsidR="004E6575" w:rsidRDefault="004E6575" w:rsidP="00756D40">
      <w:pPr>
        <w:jc w:val="both"/>
        <w:rPr>
          <w:rFonts w:ascii="Arial" w:hAnsi="Arial" w:cs="Arial"/>
          <w:sz w:val="20"/>
          <w:szCs w:val="20"/>
        </w:rPr>
      </w:pPr>
    </w:p>
    <w:p w14:paraId="5573EDFA" w14:textId="77777777" w:rsidR="002C2F4C" w:rsidRDefault="004E6575" w:rsidP="00756D40">
      <w:pPr>
        <w:jc w:val="both"/>
        <w:rPr>
          <w:rFonts w:ascii="Arial" w:hAnsi="Arial" w:cs="Arial"/>
          <w:color w:val="1A1A1A"/>
          <w:sz w:val="20"/>
          <w:szCs w:val="20"/>
          <w:lang w:val="en-US"/>
        </w:rPr>
      </w:pPr>
      <w:r>
        <w:rPr>
          <w:rFonts w:ascii="Arial" w:hAnsi="Arial" w:cs="Arial"/>
          <w:sz w:val="20"/>
          <w:szCs w:val="20"/>
        </w:rPr>
        <w:t xml:space="preserve">The flipped classroom is an interesting way of changing the dynamic of lecture sessions. In a flipped learning session the students have access to the planned material in advance, undertake learning before they come to the classroom and then use the class contact time to ask questions, discuss issues and explore the subject in more detail. Exponents of the flipped classroom </w:t>
      </w:r>
      <w:r w:rsidRPr="002C2F4C">
        <w:rPr>
          <w:rFonts w:ascii="Arial" w:hAnsi="Arial" w:cs="Arial"/>
          <w:sz w:val="20"/>
          <w:szCs w:val="20"/>
        </w:rPr>
        <w:t>(from example Alvarez, 2011</w:t>
      </w:r>
      <w:r w:rsidR="002C2F4C" w:rsidRPr="002C2F4C">
        <w:rPr>
          <w:rFonts w:ascii="Arial" w:hAnsi="Arial" w:cs="Arial"/>
          <w:sz w:val="20"/>
          <w:szCs w:val="20"/>
        </w:rPr>
        <w:t xml:space="preserve">, </w:t>
      </w:r>
      <w:r w:rsidR="002C2F4C" w:rsidRPr="002C2F4C">
        <w:rPr>
          <w:rFonts w:ascii="Arial" w:hAnsi="Arial" w:cs="Arial"/>
          <w:color w:val="1A1A1A"/>
          <w:sz w:val="20"/>
          <w:szCs w:val="20"/>
          <w:lang w:val="en-US"/>
        </w:rPr>
        <w:t>Johnston and Karafotias, 2016)</w:t>
      </w:r>
      <w:r w:rsidR="002C2F4C">
        <w:rPr>
          <w:rFonts w:ascii="Arial" w:hAnsi="Arial" w:cs="Arial"/>
          <w:color w:val="1A1A1A"/>
          <w:sz w:val="20"/>
          <w:szCs w:val="20"/>
          <w:lang w:val="en-US"/>
        </w:rPr>
        <w:t xml:space="preserve"> suggest that this is an effective way to use student contact time for effective learning. </w:t>
      </w:r>
    </w:p>
    <w:p w14:paraId="76E377B3" w14:textId="77777777" w:rsidR="002C2F4C" w:rsidRDefault="002C2F4C" w:rsidP="00756D40">
      <w:pPr>
        <w:jc w:val="both"/>
        <w:rPr>
          <w:rFonts w:ascii="Arial" w:hAnsi="Arial" w:cs="Arial"/>
          <w:color w:val="1A1A1A"/>
          <w:sz w:val="20"/>
          <w:szCs w:val="20"/>
          <w:lang w:val="en-US"/>
        </w:rPr>
      </w:pPr>
    </w:p>
    <w:p w14:paraId="2360F3A5" w14:textId="5B7D744C" w:rsidR="002C2F4C" w:rsidRDefault="002C2F4C" w:rsidP="00756D40">
      <w:pPr>
        <w:jc w:val="both"/>
        <w:rPr>
          <w:rFonts w:ascii="Arial" w:hAnsi="Arial" w:cs="Arial"/>
          <w:color w:val="1A1A1A"/>
          <w:sz w:val="20"/>
          <w:szCs w:val="20"/>
          <w:lang w:val="en-US"/>
        </w:rPr>
      </w:pPr>
      <w:r>
        <w:rPr>
          <w:rFonts w:ascii="Arial" w:hAnsi="Arial" w:cs="Arial"/>
          <w:color w:val="1A1A1A"/>
          <w:sz w:val="20"/>
          <w:szCs w:val="20"/>
          <w:lang w:val="en-US"/>
        </w:rPr>
        <w:t>The author has used this approach in cybersecurity teaching and has had mixed results. When students engage in the process and come to the class prepared (having done the homework in advance of the class) then the teaching sessions can be very productive – in particular when students are willing to ask questions and to debate and discuss issues and principles the learning can be really exciting. From a teaching perspective it is important to a) be well prepared for a range of topics to be discussed (often not the ones that were expected) and b) to have a plan B when students haven’t done the pre- work.</w:t>
      </w:r>
    </w:p>
    <w:p w14:paraId="2EBF4F28" w14:textId="77777777" w:rsidR="002C2F4C" w:rsidRDefault="002C2F4C" w:rsidP="00756D40">
      <w:pPr>
        <w:jc w:val="both"/>
        <w:rPr>
          <w:rFonts w:ascii="Arial" w:hAnsi="Arial" w:cs="Arial"/>
          <w:color w:val="1A1A1A"/>
          <w:sz w:val="20"/>
          <w:szCs w:val="20"/>
          <w:lang w:val="en-US"/>
        </w:rPr>
      </w:pPr>
    </w:p>
    <w:p w14:paraId="55FF74CA" w14:textId="0933E308" w:rsidR="007E1737" w:rsidRPr="00575FA4" w:rsidRDefault="007E1737" w:rsidP="00756D40">
      <w:pPr>
        <w:jc w:val="both"/>
        <w:rPr>
          <w:rFonts w:ascii="Arial" w:hAnsi="Arial" w:cs="Arial"/>
          <w:i/>
          <w:sz w:val="20"/>
          <w:szCs w:val="20"/>
        </w:rPr>
      </w:pPr>
      <w:r w:rsidRPr="00575FA4">
        <w:rPr>
          <w:rFonts w:ascii="Arial" w:hAnsi="Arial" w:cs="Arial"/>
          <w:i/>
          <w:sz w:val="20"/>
          <w:szCs w:val="20"/>
        </w:rPr>
        <w:t>Webinars</w:t>
      </w:r>
    </w:p>
    <w:p w14:paraId="3CD4C635" w14:textId="77777777" w:rsidR="002C7789" w:rsidRDefault="002C7789" w:rsidP="00756D40">
      <w:pPr>
        <w:jc w:val="both"/>
        <w:rPr>
          <w:rFonts w:ascii="Arial" w:hAnsi="Arial" w:cs="Arial"/>
          <w:sz w:val="20"/>
          <w:szCs w:val="20"/>
        </w:rPr>
      </w:pPr>
    </w:p>
    <w:p w14:paraId="4F6D6168" w14:textId="09E493C4" w:rsidR="002C7789" w:rsidRDefault="00771498" w:rsidP="00340D5C">
      <w:pPr>
        <w:jc w:val="both"/>
        <w:rPr>
          <w:rFonts w:ascii="Arial" w:hAnsi="Arial" w:cs="Arial"/>
          <w:color w:val="111111"/>
          <w:sz w:val="20"/>
          <w:szCs w:val="20"/>
        </w:rPr>
      </w:pPr>
      <w:r>
        <w:rPr>
          <w:rFonts w:ascii="Arial" w:hAnsi="Arial" w:cs="Arial"/>
          <w:sz w:val="20"/>
          <w:szCs w:val="20"/>
        </w:rPr>
        <w:t>Related to lectures in many ways</w:t>
      </w:r>
      <w:r w:rsidR="00575FA4">
        <w:rPr>
          <w:rFonts w:ascii="Arial" w:hAnsi="Arial" w:cs="Arial"/>
          <w:sz w:val="20"/>
          <w:szCs w:val="20"/>
        </w:rPr>
        <w:t>, making use of technology,</w:t>
      </w:r>
      <w:r>
        <w:rPr>
          <w:rFonts w:ascii="Arial" w:hAnsi="Arial" w:cs="Arial"/>
          <w:sz w:val="20"/>
          <w:szCs w:val="20"/>
        </w:rPr>
        <w:t xml:space="preserve"> and much used in the cybersecurity subject area are webinars. </w:t>
      </w:r>
      <w:r w:rsidR="00340D5C">
        <w:rPr>
          <w:rFonts w:ascii="Arial" w:hAnsi="Arial" w:cs="Arial"/>
          <w:sz w:val="20"/>
          <w:szCs w:val="20"/>
        </w:rPr>
        <w:t>Webinars enable those delivering sessions to deliver presentations to larger, geographically dispersed audiences</w:t>
      </w:r>
      <w:r w:rsidR="00340D5C" w:rsidRPr="00340D5C">
        <w:rPr>
          <w:rFonts w:ascii="Arial" w:hAnsi="Arial" w:cs="Arial"/>
          <w:sz w:val="20"/>
          <w:szCs w:val="20"/>
        </w:rPr>
        <w:t xml:space="preserve">. </w:t>
      </w:r>
      <w:r w:rsidR="00340D5C" w:rsidRPr="00340D5C">
        <w:rPr>
          <w:rFonts w:ascii="Arial" w:hAnsi="Arial" w:cs="Arial"/>
          <w:color w:val="0E0E0E"/>
          <w:sz w:val="20"/>
          <w:szCs w:val="20"/>
          <w:lang w:val="en-US"/>
        </w:rPr>
        <w:t>W</w:t>
      </w:r>
      <w:r w:rsidRPr="00340D5C">
        <w:rPr>
          <w:rFonts w:ascii="Arial" w:hAnsi="Arial" w:cs="Arial"/>
          <w:color w:val="0E0E0E"/>
          <w:sz w:val="20"/>
          <w:szCs w:val="20"/>
          <w:lang w:val="en-US"/>
        </w:rPr>
        <w:t>ebinar</w:t>
      </w:r>
      <w:r w:rsidR="00340D5C" w:rsidRPr="00340D5C">
        <w:rPr>
          <w:rFonts w:ascii="Arial" w:hAnsi="Arial" w:cs="Arial"/>
          <w:color w:val="0E0E0E"/>
          <w:sz w:val="20"/>
          <w:szCs w:val="20"/>
          <w:lang w:val="en-US"/>
        </w:rPr>
        <w:t>s</w:t>
      </w:r>
      <w:r w:rsidRPr="00340D5C">
        <w:rPr>
          <w:rFonts w:ascii="Arial" w:hAnsi="Arial" w:cs="Arial"/>
          <w:color w:val="0E0E0E"/>
          <w:sz w:val="20"/>
          <w:szCs w:val="20"/>
          <w:lang w:val="en-US"/>
        </w:rPr>
        <w:t xml:space="preserve"> </w:t>
      </w:r>
      <w:r w:rsidR="00340D5C" w:rsidRPr="00340D5C">
        <w:rPr>
          <w:rFonts w:ascii="Arial" w:hAnsi="Arial" w:cs="Arial"/>
          <w:color w:val="0E0E0E"/>
          <w:sz w:val="20"/>
          <w:szCs w:val="20"/>
          <w:lang w:val="en-US"/>
        </w:rPr>
        <w:t xml:space="preserve">are </w:t>
      </w:r>
      <w:r w:rsidRPr="00340D5C">
        <w:rPr>
          <w:rFonts w:ascii="Arial" w:hAnsi="Arial" w:cs="Arial"/>
          <w:color w:val="0E0E0E"/>
          <w:sz w:val="20"/>
          <w:szCs w:val="20"/>
          <w:lang w:val="en-US"/>
        </w:rPr>
        <w:t>live web-</w:t>
      </w:r>
      <w:r w:rsidR="00340D5C" w:rsidRPr="00340D5C">
        <w:rPr>
          <w:rFonts w:ascii="Arial" w:hAnsi="Arial" w:cs="Arial"/>
          <w:color w:val="0E0E0E"/>
          <w:sz w:val="20"/>
          <w:szCs w:val="20"/>
          <w:lang w:val="en-US"/>
        </w:rPr>
        <w:t>based video conference that use</w:t>
      </w:r>
      <w:r w:rsidRPr="00340D5C">
        <w:rPr>
          <w:rFonts w:ascii="Arial" w:hAnsi="Arial" w:cs="Arial"/>
          <w:color w:val="0E0E0E"/>
          <w:sz w:val="20"/>
          <w:szCs w:val="20"/>
          <w:lang w:val="en-US"/>
        </w:rPr>
        <w:t xml:space="preserve"> the internet to connect </w:t>
      </w:r>
      <w:r w:rsidR="00340D5C" w:rsidRPr="00340D5C">
        <w:rPr>
          <w:rFonts w:ascii="Arial" w:hAnsi="Arial" w:cs="Arial"/>
          <w:color w:val="0E0E0E"/>
          <w:sz w:val="20"/>
          <w:szCs w:val="20"/>
          <w:lang w:val="en-US"/>
        </w:rPr>
        <w:t>those</w:t>
      </w:r>
      <w:r w:rsidRPr="00340D5C">
        <w:rPr>
          <w:rFonts w:ascii="Arial" w:hAnsi="Arial" w:cs="Arial"/>
          <w:color w:val="0E0E0E"/>
          <w:sz w:val="20"/>
          <w:szCs w:val="20"/>
          <w:lang w:val="en-US"/>
        </w:rPr>
        <w:t xml:space="preserve"> hosting the webinar to </w:t>
      </w:r>
      <w:r w:rsidR="00340D5C" w:rsidRPr="00340D5C">
        <w:rPr>
          <w:rFonts w:ascii="Arial" w:hAnsi="Arial" w:cs="Arial"/>
          <w:color w:val="0E0E0E"/>
          <w:sz w:val="20"/>
          <w:szCs w:val="20"/>
          <w:lang w:val="en-US"/>
        </w:rPr>
        <w:t>the</w:t>
      </w:r>
      <w:r w:rsidRPr="00340D5C">
        <w:rPr>
          <w:rFonts w:ascii="Arial" w:hAnsi="Arial" w:cs="Arial"/>
          <w:color w:val="0E0E0E"/>
          <w:sz w:val="20"/>
          <w:szCs w:val="20"/>
          <w:lang w:val="en-US"/>
        </w:rPr>
        <w:t xml:space="preserve"> audience</w:t>
      </w:r>
      <w:r w:rsidR="00340D5C" w:rsidRPr="00340D5C">
        <w:rPr>
          <w:rFonts w:ascii="Arial" w:hAnsi="Arial" w:cs="Arial"/>
          <w:color w:val="0E0E0E"/>
          <w:sz w:val="20"/>
          <w:szCs w:val="20"/>
          <w:lang w:val="en-US"/>
        </w:rPr>
        <w:t xml:space="preserve">. The audience is not constrained by geography. Webinars are flexible in what is presented – audio, video, slideshows, demonstrations and can have multiple presenters from different locations. </w:t>
      </w:r>
      <w:r w:rsidR="00340D5C">
        <w:rPr>
          <w:rFonts w:ascii="Arial" w:hAnsi="Arial" w:cs="Arial"/>
          <w:color w:val="0E0E0E"/>
          <w:sz w:val="20"/>
          <w:szCs w:val="20"/>
          <w:lang w:val="en-US"/>
        </w:rPr>
        <w:t xml:space="preserve">Some commentators, for example </w:t>
      </w:r>
      <w:r w:rsidR="002C7789" w:rsidRPr="003F4CA5">
        <w:rPr>
          <w:rFonts w:ascii="Arial" w:hAnsi="Arial" w:cs="Arial"/>
          <w:color w:val="111111"/>
          <w:sz w:val="20"/>
          <w:szCs w:val="20"/>
        </w:rPr>
        <w:t xml:space="preserve">Joshi et al (2011) </w:t>
      </w:r>
      <w:r w:rsidR="00340D5C">
        <w:rPr>
          <w:rFonts w:ascii="Arial" w:hAnsi="Arial" w:cs="Arial"/>
          <w:color w:val="111111"/>
          <w:sz w:val="20"/>
          <w:szCs w:val="20"/>
        </w:rPr>
        <w:t>indicate that webinars are effective with “</w:t>
      </w:r>
      <w:r w:rsidR="002C7789" w:rsidRPr="003F4CA5">
        <w:rPr>
          <w:rFonts w:ascii="Arial" w:hAnsi="Arial" w:cs="Arial"/>
          <w:color w:val="111111"/>
          <w:sz w:val="20"/>
          <w:szCs w:val="20"/>
        </w:rPr>
        <w:t>the most notable aspect of webinars was that it brought about the comparable gain in kno</w:t>
      </w:r>
      <w:r w:rsidR="00340D5C">
        <w:rPr>
          <w:rFonts w:ascii="Arial" w:hAnsi="Arial" w:cs="Arial"/>
          <w:color w:val="111111"/>
          <w:sz w:val="20"/>
          <w:szCs w:val="20"/>
        </w:rPr>
        <w:t>wledge, skills and satisfaction”.</w:t>
      </w:r>
    </w:p>
    <w:p w14:paraId="0AFB049C" w14:textId="77777777" w:rsidR="00340D5C" w:rsidRDefault="00340D5C" w:rsidP="00340D5C">
      <w:pPr>
        <w:jc w:val="both"/>
        <w:rPr>
          <w:rFonts w:ascii="Arial" w:hAnsi="Arial" w:cs="Arial"/>
          <w:color w:val="111111"/>
          <w:sz w:val="20"/>
          <w:szCs w:val="20"/>
        </w:rPr>
      </w:pPr>
    </w:p>
    <w:p w14:paraId="22BBABCC" w14:textId="6EE471C3" w:rsidR="00E8782E" w:rsidRDefault="00340D5C" w:rsidP="00E8782E">
      <w:pPr>
        <w:jc w:val="both"/>
        <w:rPr>
          <w:rFonts w:ascii="Arial" w:hAnsi="Arial" w:cs="Arial"/>
          <w:color w:val="111111"/>
          <w:sz w:val="20"/>
          <w:szCs w:val="20"/>
        </w:rPr>
      </w:pPr>
      <w:r>
        <w:rPr>
          <w:rFonts w:ascii="Arial" w:hAnsi="Arial" w:cs="Arial"/>
          <w:color w:val="111111"/>
          <w:sz w:val="20"/>
          <w:szCs w:val="20"/>
        </w:rPr>
        <w:t>Webinars and the technology supporting webinars enable a number of learning opportunities which contribute to their effectiveness. For example, webinars have the following features</w:t>
      </w:r>
      <w:r w:rsidR="00E8782E">
        <w:rPr>
          <w:rFonts w:ascii="Arial" w:hAnsi="Arial" w:cs="Arial"/>
          <w:color w:val="111111"/>
          <w:sz w:val="20"/>
          <w:szCs w:val="20"/>
        </w:rPr>
        <w:t>, including:</w:t>
      </w:r>
      <w:r>
        <w:rPr>
          <w:rFonts w:ascii="Arial" w:hAnsi="Arial" w:cs="Arial"/>
          <w:color w:val="111111"/>
          <w:sz w:val="20"/>
          <w:szCs w:val="20"/>
        </w:rPr>
        <w:t xml:space="preserve"> </w:t>
      </w:r>
    </w:p>
    <w:p w14:paraId="4E5298EC" w14:textId="77777777" w:rsidR="00E8782E" w:rsidRDefault="00E8782E" w:rsidP="00E8782E">
      <w:pPr>
        <w:jc w:val="both"/>
        <w:rPr>
          <w:rFonts w:ascii="Arial" w:hAnsi="Arial" w:cs="Arial"/>
          <w:color w:val="111111"/>
          <w:sz w:val="20"/>
          <w:szCs w:val="20"/>
        </w:rPr>
      </w:pPr>
    </w:p>
    <w:p w14:paraId="4EB84B25" w14:textId="26547AC2" w:rsidR="00E8782E" w:rsidRPr="00E8782E" w:rsidRDefault="00E8782E" w:rsidP="00E8782E">
      <w:pPr>
        <w:pStyle w:val="ListParagraph"/>
        <w:numPr>
          <w:ilvl w:val="0"/>
          <w:numId w:val="18"/>
        </w:numPr>
        <w:jc w:val="both"/>
        <w:rPr>
          <w:rFonts w:ascii="Arial" w:hAnsi="Arial" w:cs="Arial"/>
          <w:color w:val="111111"/>
          <w:sz w:val="20"/>
          <w:szCs w:val="20"/>
        </w:rPr>
      </w:pPr>
      <w:r w:rsidRPr="00E8782E">
        <w:rPr>
          <w:rFonts w:ascii="Arial" w:hAnsi="Arial" w:cs="Arial"/>
          <w:color w:val="111111"/>
          <w:sz w:val="20"/>
          <w:szCs w:val="20"/>
        </w:rPr>
        <w:t>the ability to record the webinar – which (like lecture capture) allows the material to be reviewed at a later d</w:t>
      </w:r>
      <w:r>
        <w:rPr>
          <w:rFonts w:ascii="Arial" w:hAnsi="Arial" w:cs="Arial"/>
          <w:color w:val="111111"/>
          <w:sz w:val="20"/>
          <w:szCs w:val="20"/>
        </w:rPr>
        <w:t>ate and re-used by the learner;</w:t>
      </w:r>
      <w:r w:rsidRPr="00E8782E">
        <w:rPr>
          <w:rFonts w:ascii="Arial" w:hAnsi="Arial" w:cs="Arial"/>
          <w:color w:val="111111"/>
          <w:sz w:val="20"/>
          <w:szCs w:val="20"/>
        </w:rPr>
        <w:t xml:space="preserve"> </w:t>
      </w:r>
    </w:p>
    <w:p w14:paraId="2E9F1206" w14:textId="2A5D8DAA" w:rsidR="00E8782E" w:rsidRPr="003F4CA5" w:rsidRDefault="00E8782E" w:rsidP="00E8782E">
      <w:pPr>
        <w:pStyle w:val="NormalWeb"/>
        <w:numPr>
          <w:ilvl w:val="0"/>
          <w:numId w:val="18"/>
        </w:numPr>
        <w:rPr>
          <w:rFonts w:ascii="Arial" w:hAnsi="Arial" w:cs="Arial"/>
        </w:rPr>
      </w:pPr>
      <w:r>
        <w:rPr>
          <w:rFonts w:ascii="Arial" w:hAnsi="Arial" w:cs="Arial"/>
          <w:color w:val="111111"/>
        </w:rPr>
        <w:t>the opportunity to enable c</w:t>
      </w:r>
      <w:r w:rsidR="002D13A6" w:rsidRPr="003F4CA5">
        <w:rPr>
          <w:rFonts w:ascii="Arial" w:hAnsi="Arial" w:cs="Arial"/>
        </w:rPr>
        <w:t xml:space="preserve">hat </w:t>
      </w:r>
      <w:r>
        <w:rPr>
          <w:rFonts w:ascii="Arial" w:hAnsi="Arial" w:cs="Arial"/>
        </w:rPr>
        <w:t xml:space="preserve">features which allows students to type in questions and queries </w:t>
      </w:r>
      <w:r w:rsidR="002D13A6" w:rsidRPr="003F4CA5">
        <w:rPr>
          <w:rFonts w:ascii="Arial" w:hAnsi="Arial" w:cs="Arial"/>
        </w:rPr>
        <w:t xml:space="preserve">without disturbing the flow of the session. </w:t>
      </w:r>
      <w:r>
        <w:rPr>
          <w:rFonts w:ascii="Arial" w:hAnsi="Arial" w:cs="Arial"/>
        </w:rPr>
        <w:t>Chat questions can then be addressed later;</w:t>
      </w:r>
    </w:p>
    <w:p w14:paraId="13AA5553" w14:textId="7AAD85CF" w:rsidR="00E8782E" w:rsidRDefault="00E8782E" w:rsidP="00E8782E">
      <w:pPr>
        <w:pStyle w:val="NormalWeb"/>
        <w:numPr>
          <w:ilvl w:val="0"/>
          <w:numId w:val="18"/>
        </w:numPr>
        <w:rPr>
          <w:rFonts w:ascii="Arial" w:hAnsi="Arial" w:cs="Arial"/>
        </w:rPr>
      </w:pPr>
      <w:r>
        <w:rPr>
          <w:rFonts w:ascii="Arial" w:hAnsi="Arial" w:cs="Arial"/>
        </w:rPr>
        <w:t>application s</w:t>
      </w:r>
      <w:r w:rsidR="002D13A6" w:rsidRPr="003F4CA5">
        <w:rPr>
          <w:rFonts w:ascii="Arial" w:hAnsi="Arial" w:cs="Arial"/>
        </w:rPr>
        <w:t>haring</w:t>
      </w:r>
      <w:r w:rsidR="00620C66">
        <w:rPr>
          <w:rFonts w:ascii="Arial" w:hAnsi="Arial" w:cs="Arial"/>
        </w:rPr>
        <w:t>, where appropr</w:t>
      </w:r>
      <w:r>
        <w:rPr>
          <w:rFonts w:ascii="Arial" w:hAnsi="Arial" w:cs="Arial"/>
        </w:rPr>
        <w:t>iate</w:t>
      </w:r>
      <w:r w:rsidR="002D13A6" w:rsidRPr="003F4CA5">
        <w:rPr>
          <w:rFonts w:ascii="Arial" w:hAnsi="Arial" w:cs="Arial"/>
        </w:rPr>
        <w:t xml:space="preserve"> – </w:t>
      </w:r>
      <w:r>
        <w:rPr>
          <w:rFonts w:ascii="Arial" w:hAnsi="Arial" w:cs="Arial"/>
        </w:rPr>
        <w:t xml:space="preserve">allowing lecturers to share their desktops or </w:t>
      </w:r>
      <w:r w:rsidR="002D13A6" w:rsidRPr="003F4CA5">
        <w:rPr>
          <w:rFonts w:ascii="Arial" w:hAnsi="Arial" w:cs="Arial"/>
        </w:rPr>
        <w:t>applications, etc to help the audience get a bet</w:t>
      </w:r>
      <w:r>
        <w:rPr>
          <w:rFonts w:ascii="Arial" w:hAnsi="Arial" w:cs="Arial"/>
        </w:rPr>
        <w:t>ter understanding of the topic;</w:t>
      </w:r>
    </w:p>
    <w:p w14:paraId="44303A28" w14:textId="3A6F5D11" w:rsidR="007E1737" w:rsidRPr="00166F49" w:rsidRDefault="00E8782E" w:rsidP="00166F49">
      <w:pPr>
        <w:pStyle w:val="NormalWeb"/>
        <w:numPr>
          <w:ilvl w:val="0"/>
          <w:numId w:val="18"/>
        </w:numPr>
        <w:rPr>
          <w:rFonts w:ascii="Arial" w:hAnsi="Arial" w:cs="Arial"/>
        </w:rPr>
      </w:pPr>
      <w:r>
        <w:rPr>
          <w:rFonts w:ascii="Arial" w:hAnsi="Arial" w:cs="Arial"/>
        </w:rPr>
        <w:t xml:space="preserve">the </w:t>
      </w:r>
      <w:r w:rsidRPr="00E8782E">
        <w:rPr>
          <w:rFonts w:ascii="Arial" w:hAnsi="Arial" w:cs="Arial"/>
        </w:rPr>
        <w:t>capacity</w:t>
      </w:r>
      <w:r>
        <w:rPr>
          <w:rFonts w:ascii="Arial" w:hAnsi="Arial" w:cs="Arial"/>
        </w:rPr>
        <w:t xml:space="preserve"> to conduct</w:t>
      </w:r>
      <w:r w:rsidR="002D13A6" w:rsidRPr="003F4CA5">
        <w:rPr>
          <w:rFonts w:ascii="Arial" w:hAnsi="Arial" w:cs="Arial"/>
        </w:rPr>
        <w:t xml:space="preserve"> opinion poll</w:t>
      </w:r>
      <w:r>
        <w:rPr>
          <w:rFonts w:ascii="Arial" w:hAnsi="Arial" w:cs="Arial"/>
        </w:rPr>
        <w:t>s</w:t>
      </w:r>
      <w:r w:rsidR="002D13A6" w:rsidRPr="003F4CA5">
        <w:rPr>
          <w:rFonts w:ascii="Arial" w:hAnsi="Arial" w:cs="Arial"/>
        </w:rPr>
        <w:t xml:space="preserve"> – </w:t>
      </w:r>
      <w:r>
        <w:rPr>
          <w:rFonts w:ascii="Arial" w:hAnsi="Arial" w:cs="Arial"/>
        </w:rPr>
        <w:t>by using this at strategic points in the webinar the lecturer can</w:t>
      </w:r>
      <w:r w:rsidR="002D13A6" w:rsidRPr="003F4CA5">
        <w:rPr>
          <w:rFonts w:ascii="Arial" w:hAnsi="Arial" w:cs="Arial"/>
        </w:rPr>
        <w:t xml:space="preserve"> conduct polls and surveys for the audience</w:t>
      </w:r>
      <w:r>
        <w:rPr>
          <w:rFonts w:ascii="Arial" w:hAnsi="Arial" w:cs="Arial"/>
        </w:rPr>
        <w:t>, which helps in terms of getting a feel for audience understanding</w:t>
      </w:r>
      <w:r w:rsidR="002D13A6" w:rsidRPr="003F4CA5">
        <w:rPr>
          <w:rFonts w:ascii="Arial" w:hAnsi="Arial" w:cs="Arial"/>
        </w:rPr>
        <w:t xml:space="preserve">. </w:t>
      </w:r>
    </w:p>
    <w:p w14:paraId="5066113C" w14:textId="2C4BCBB5" w:rsidR="00166F49" w:rsidRPr="00575FA4" w:rsidRDefault="00166F49" w:rsidP="00D776F0">
      <w:pPr>
        <w:jc w:val="both"/>
        <w:rPr>
          <w:rFonts w:ascii="Arial" w:hAnsi="Arial" w:cs="Arial"/>
          <w:i/>
          <w:sz w:val="20"/>
          <w:szCs w:val="20"/>
        </w:rPr>
      </w:pPr>
      <w:r w:rsidRPr="00575FA4">
        <w:rPr>
          <w:rFonts w:ascii="Arial" w:hAnsi="Arial" w:cs="Arial"/>
          <w:i/>
          <w:sz w:val="20"/>
          <w:szCs w:val="20"/>
        </w:rPr>
        <w:t>Practical Activities in Cybersecurity</w:t>
      </w:r>
    </w:p>
    <w:p w14:paraId="2442A8A0" w14:textId="77777777" w:rsidR="00166F49" w:rsidRDefault="00166F49" w:rsidP="00D776F0">
      <w:pPr>
        <w:jc w:val="both"/>
        <w:rPr>
          <w:rFonts w:ascii="Arial" w:hAnsi="Arial" w:cs="Arial"/>
          <w:sz w:val="20"/>
          <w:szCs w:val="20"/>
        </w:rPr>
      </w:pPr>
    </w:p>
    <w:p w14:paraId="68B051D9" w14:textId="732195D3" w:rsidR="00620C66" w:rsidRDefault="00620C66" w:rsidP="00D776F0">
      <w:pPr>
        <w:jc w:val="both"/>
        <w:rPr>
          <w:rFonts w:ascii="Arial" w:hAnsi="Arial" w:cs="Arial"/>
          <w:sz w:val="20"/>
          <w:szCs w:val="20"/>
        </w:rPr>
      </w:pPr>
      <w:r>
        <w:rPr>
          <w:rFonts w:ascii="Arial" w:hAnsi="Arial" w:cs="Arial"/>
          <w:sz w:val="20"/>
          <w:szCs w:val="20"/>
        </w:rPr>
        <w:t xml:space="preserve">Weiss et al (2013) suggest that cybersecurity students learn best when they have hands-on experience. The challenge for lecturers and teachers is to ensure that the exercises enable student learning and push students to learn more about cybersecurity. As we shall see later in this chapter when discussing case studies and problem based learning it is difficult in cybersecurity to reflect the complexity of reality and at the same time design activities that can be successful at achieving in relatively short time periods. </w:t>
      </w:r>
      <w:r w:rsidR="00FC50C0">
        <w:rPr>
          <w:rFonts w:ascii="Arial" w:hAnsi="Arial" w:cs="Arial"/>
          <w:sz w:val="20"/>
          <w:szCs w:val="20"/>
        </w:rPr>
        <w:t>Practical activities can be stand alone (not linked to other cybersecurity teaching) or more traditionally an opportunity to explore theoretical aspects of cybersecurity from lectures or research in a practical setting. The author has used practical activities in cybersecurity as short sharp learning opportunities, usually linked to a lecture session and as extended learning activities over a longer period of time. Longer activities start to move towards case studies and problem based / project based learning approaches see below.</w:t>
      </w:r>
    </w:p>
    <w:p w14:paraId="09E036B5" w14:textId="77777777" w:rsidR="00FC50C0" w:rsidRDefault="00FC50C0" w:rsidP="00D776F0">
      <w:pPr>
        <w:jc w:val="both"/>
        <w:rPr>
          <w:rFonts w:ascii="Arial" w:hAnsi="Arial" w:cs="Arial"/>
          <w:sz w:val="20"/>
          <w:szCs w:val="20"/>
        </w:rPr>
      </w:pPr>
    </w:p>
    <w:p w14:paraId="4ECC7CAD" w14:textId="5DE2DC2E" w:rsidR="00E7664C" w:rsidRPr="00575FA4" w:rsidRDefault="00E7664C" w:rsidP="00D776F0">
      <w:pPr>
        <w:jc w:val="both"/>
        <w:rPr>
          <w:rFonts w:ascii="Arial" w:hAnsi="Arial" w:cs="Arial"/>
          <w:i/>
          <w:sz w:val="20"/>
          <w:szCs w:val="20"/>
        </w:rPr>
      </w:pPr>
      <w:r w:rsidRPr="00575FA4">
        <w:rPr>
          <w:rFonts w:ascii="Arial" w:hAnsi="Arial" w:cs="Arial"/>
          <w:i/>
          <w:sz w:val="20"/>
          <w:szCs w:val="20"/>
        </w:rPr>
        <w:t>Case Studies and Scenarios</w:t>
      </w:r>
    </w:p>
    <w:p w14:paraId="174F725B" w14:textId="77777777" w:rsidR="00E7664C" w:rsidRPr="003F4CA5" w:rsidRDefault="00E7664C" w:rsidP="00756D40">
      <w:pPr>
        <w:jc w:val="both"/>
        <w:rPr>
          <w:rFonts w:ascii="Arial" w:hAnsi="Arial" w:cs="Arial"/>
          <w:sz w:val="20"/>
          <w:szCs w:val="20"/>
        </w:rPr>
      </w:pPr>
    </w:p>
    <w:p w14:paraId="194CEE28" w14:textId="177811BC" w:rsidR="006416D6" w:rsidRPr="00166F49" w:rsidRDefault="0029019D" w:rsidP="00DF1696">
      <w:pPr>
        <w:pStyle w:val="Title"/>
        <w:jc w:val="both"/>
        <w:rPr>
          <w:b w:val="0"/>
          <w:bCs w:val="0"/>
          <w:sz w:val="20"/>
          <w:szCs w:val="20"/>
        </w:rPr>
      </w:pPr>
      <w:r w:rsidRPr="003F4CA5">
        <w:rPr>
          <w:b w:val="0"/>
          <w:bCs w:val="0"/>
          <w:sz w:val="20"/>
          <w:szCs w:val="20"/>
        </w:rPr>
        <w:t>Case s</w:t>
      </w:r>
      <w:r w:rsidR="00392F41" w:rsidRPr="003F4CA5">
        <w:rPr>
          <w:b w:val="0"/>
          <w:bCs w:val="0"/>
          <w:sz w:val="20"/>
          <w:szCs w:val="20"/>
        </w:rPr>
        <w:t>tudies</w:t>
      </w:r>
      <w:r w:rsidRPr="003F4CA5">
        <w:rPr>
          <w:b w:val="0"/>
          <w:bCs w:val="0"/>
          <w:sz w:val="20"/>
          <w:szCs w:val="20"/>
        </w:rPr>
        <w:t xml:space="preserve"> </w:t>
      </w:r>
      <w:r w:rsidR="00166F49">
        <w:rPr>
          <w:b w:val="0"/>
          <w:bCs w:val="0"/>
          <w:sz w:val="20"/>
          <w:szCs w:val="20"/>
        </w:rPr>
        <w:t xml:space="preserve">and scenarios </w:t>
      </w:r>
      <w:r w:rsidR="0058530D" w:rsidRPr="003F4CA5">
        <w:rPr>
          <w:b w:val="0"/>
          <w:bCs w:val="0"/>
          <w:sz w:val="20"/>
          <w:szCs w:val="20"/>
        </w:rPr>
        <w:t>provide examples of people</w:t>
      </w:r>
      <w:r w:rsidR="00166F49">
        <w:rPr>
          <w:b w:val="0"/>
          <w:bCs w:val="0"/>
          <w:sz w:val="20"/>
          <w:szCs w:val="20"/>
        </w:rPr>
        <w:t xml:space="preserve"> or organisations</w:t>
      </w:r>
      <w:r w:rsidR="0058530D" w:rsidRPr="003F4CA5">
        <w:rPr>
          <w:b w:val="0"/>
          <w:bCs w:val="0"/>
          <w:sz w:val="20"/>
          <w:szCs w:val="20"/>
        </w:rPr>
        <w:t xml:space="preserve"> in real situations which allow learners the opportunity to examine and evaluate authentic problems, as well as apply potential solutions, that will provide clarity as opposed to trying to learn by the study of abstract theories or principles.</w:t>
      </w:r>
      <w:r w:rsidR="006416D6">
        <w:rPr>
          <w:b w:val="0"/>
          <w:bCs w:val="0"/>
          <w:sz w:val="20"/>
          <w:szCs w:val="20"/>
        </w:rPr>
        <w:t xml:space="preserve"> </w:t>
      </w:r>
      <w:r w:rsidR="00166F49" w:rsidRPr="00166F49">
        <w:rPr>
          <w:b w:val="0"/>
          <w:bCs w:val="0"/>
          <w:sz w:val="20"/>
          <w:szCs w:val="20"/>
        </w:rPr>
        <w:t>Case studies a</w:t>
      </w:r>
      <w:r w:rsidR="00166F49" w:rsidRPr="00166F49">
        <w:rPr>
          <w:b w:val="0"/>
          <w:sz w:val="20"/>
          <w:szCs w:val="20"/>
        </w:rPr>
        <w:t>ttempt</w:t>
      </w:r>
      <w:r w:rsidR="006416D6" w:rsidRPr="00166F49">
        <w:rPr>
          <w:b w:val="0"/>
          <w:sz w:val="20"/>
          <w:szCs w:val="20"/>
        </w:rPr>
        <w:t xml:space="preserve"> to mirror the type of situation that cybersecurity practitioners will encou</w:t>
      </w:r>
      <w:r w:rsidR="00166F49">
        <w:rPr>
          <w:b w:val="0"/>
          <w:sz w:val="20"/>
          <w:szCs w:val="20"/>
        </w:rPr>
        <w:t>nter in the working environment by providing realistic learning opportunities.</w:t>
      </w:r>
      <w:ins w:id="14" w:author="Alastair Irons" w:date="2018-10-21T22:46:00Z">
        <w:r w:rsidR="00527301">
          <w:rPr>
            <w:b w:val="0"/>
            <w:sz w:val="20"/>
            <w:szCs w:val="20"/>
          </w:rPr>
          <w:t xml:space="preserve"> One of the interesting opportunities in tea</w:t>
        </w:r>
        <w:r w:rsidR="0017758A">
          <w:rPr>
            <w:b w:val="0"/>
            <w:sz w:val="20"/>
            <w:szCs w:val="20"/>
          </w:rPr>
          <w:t xml:space="preserve">ching cybersecurity is the </w:t>
        </w:r>
        <w:proofErr w:type="gramStart"/>
        <w:r w:rsidR="0017758A">
          <w:rPr>
            <w:b w:val="0"/>
            <w:sz w:val="20"/>
            <w:szCs w:val="20"/>
          </w:rPr>
          <w:t>ever</w:t>
        </w:r>
        <w:r w:rsidR="00527301">
          <w:rPr>
            <w:b w:val="0"/>
            <w:sz w:val="20"/>
            <w:szCs w:val="20"/>
          </w:rPr>
          <w:t xml:space="preserve"> growing</w:t>
        </w:r>
        <w:proofErr w:type="gramEnd"/>
        <w:r w:rsidR="00527301">
          <w:rPr>
            <w:b w:val="0"/>
            <w:sz w:val="20"/>
            <w:szCs w:val="20"/>
          </w:rPr>
          <w:t xml:space="preserve"> number of instances that can be used to formulate case studies. It is al</w:t>
        </w:r>
      </w:ins>
      <w:ins w:id="15" w:author="Alastair Irons" w:date="2018-10-21T22:48:00Z">
        <w:r w:rsidR="00527301">
          <w:rPr>
            <w:b w:val="0"/>
            <w:sz w:val="20"/>
            <w:szCs w:val="20"/>
          </w:rPr>
          <w:t>m</w:t>
        </w:r>
      </w:ins>
      <w:ins w:id="16" w:author="Alastair Irons" w:date="2018-10-21T22:46:00Z">
        <w:r w:rsidR="00527301">
          <w:rPr>
            <w:b w:val="0"/>
            <w:sz w:val="20"/>
            <w:szCs w:val="20"/>
          </w:rPr>
          <w:t>ost the case that there is at least one significant breach every week that is w</w:t>
        </w:r>
      </w:ins>
      <w:ins w:id="17" w:author="Alastair Irons" w:date="2018-10-21T22:47:00Z">
        <w:r w:rsidR="00527301">
          <w:rPr>
            <w:b w:val="0"/>
            <w:sz w:val="20"/>
            <w:szCs w:val="20"/>
          </w:rPr>
          <w:t xml:space="preserve">orthy of study – ranging from attacks against individuals to </w:t>
        </w:r>
      </w:ins>
      <w:ins w:id="18" w:author="Alastair Irons" w:date="2018-10-21T22:48:00Z">
        <w:r w:rsidR="00527301">
          <w:rPr>
            <w:b w:val="0"/>
            <w:sz w:val="20"/>
            <w:szCs w:val="20"/>
          </w:rPr>
          <w:t xml:space="preserve">attacks against organisations and even national states. </w:t>
        </w:r>
      </w:ins>
    </w:p>
    <w:p w14:paraId="5E0E41E8" w14:textId="77777777" w:rsidR="00E26DBA" w:rsidRPr="00166F49" w:rsidRDefault="00E26DBA" w:rsidP="00DF1696">
      <w:pPr>
        <w:pStyle w:val="Title"/>
        <w:jc w:val="both"/>
        <w:rPr>
          <w:rFonts w:eastAsiaTheme="minorEastAsia"/>
          <w:b w:val="0"/>
          <w:bCs w:val="0"/>
          <w:sz w:val="20"/>
          <w:szCs w:val="20"/>
        </w:rPr>
      </w:pPr>
    </w:p>
    <w:p w14:paraId="42DA90B3" w14:textId="5C2C1376" w:rsidR="00392F41" w:rsidRPr="00166F49" w:rsidRDefault="00392F41" w:rsidP="00DF1696">
      <w:pPr>
        <w:pStyle w:val="Title"/>
        <w:jc w:val="both"/>
        <w:rPr>
          <w:b w:val="0"/>
          <w:bCs w:val="0"/>
          <w:color w:val="000000" w:themeColor="text1"/>
          <w:sz w:val="20"/>
          <w:szCs w:val="20"/>
        </w:rPr>
      </w:pPr>
      <w:r w:rsidRPr="00166F49">
        <w:rPr>
          <w:b w:val="0"/>
          <w:bCs w:val="0"/>
          <w:color w:val="000000" w:themeColor="text1"/>
          <w:sz w:val="20"/>
          <w:szCs w:val="20"/>
        </w:rPr>
        <w:t xml:space="preserve">In order to address </w:t>
      </w:r>
      <w:ins w:id="19" w:author="Alastair Irons" w:date="2018-10-21T22:48:00Z">
        <w:r w:rsidR="00144058" w:rsidRPr="00166F49">
          <w:rPr>
            <w:b w:val="0"/>
            <w:bCs w:val="0"/>
            <w:color w:val="000000" w:themeColor="text1"/>
            <w:sz w:val="20"/>
            <w:szCs w:val="20"/>
          </w:rPr>
          <w:t>th</w:t>
        </w:r>
        <w:r w:rsidR="00144058">
          <w:rPr>
            <w:b w:val="0"/>
            <w:bCs w:val="0"/>
            <w:color w:val="000000" w:themeColor="text1"/>
            <w:sz w:val="20"/>
            <w:szCs w:val="20"/>
          </w:rPr>
          <w:t>e</w:t>
        </w:r>
        <w:r w:rsidR="00144058" w:rsidRPr="00166F49">
          <w:rPr>
            <w:b w:val="0"/>
            <w:bCs w:val="0"/>
            <w:color w:val="000000" w:themeColor="text1"/>
            <w:sz w:val="20"/>
            <w:szCs w:val="20"/>
          </w:rPr>
          <w:t xml:space="preserve"> </w:t>
        </w:r>
      </w:ins>
      <w:r w:rsidRPr="00166F49">
        <w:rPr>
          <w:b w:val="0"/>
          <w:bCs w:val="0"/>
          <w:color w:val="000000" w:themeColor="text1"/>
          <w:sz w:val="20"/>
          <w:szCs w:val="20"/>
        </w:rPr>
        <w:t xml:space="preserve">challenge </w:t>
      </w:r>
      <w:ins w:id="20" w:author="Alastair Irons" w:date="2018-10-21T22:48:00Z">
        <w:r w:rsidR="00144058">
          <w:rPr>
            <w:b w:val="0"/>
            <w:bCs w:val="0"/>
            <w:color w:val="000000" w:themeColor="text1"/>
            <w:sz w:val="20"/>
            <w:szCs w:val="20"/>
          </w:rPr>
          <w:t xml:space="preserve">of realism </w:t>
        </w:r>
      </w:ins>
      <w:r w:rsidRPr="00166F49">
        <w:rPr>
          <w:b w:val="0"/>
          <w:bCs w:val="0"/>
          <w:color w:val="000000" w:themeColor="text1"/>
          <w:sz w:val="20"/>
          <w:szCs w:val="20"/>
        </w:rPr>
        <w:t xml:space="preserve">a case study based approach </w:t>
      </w:r>
      <w:r w:rsidR="00E26DBA" w:rsidRPr="00166F49">
        <w:rPr>
          <w:b w:val="0"/>
          <w:bCs w:val="0"/>
          <w:color w:val="000000" w:themeColor="text1"/>
          <w:sz w:val="20"/>
          <w:szCs w:val="20"/>
        </w:rPr>
        <w:t>can be</w:t>
      </w:r>
      <w:r w:rsidRPr="00166F49">
        <w:rPr>
          <w:b w:val="0"/>
          <w:bCs w:val="0"/>
          <w:color w:val="000000" w:themeColor="text1"/>
          <w:sz w:val="20"/>
          <w:szCs w:val="20"/>
        </w:rPr>
        <w:t xml:space="preserve"> utilised. Use </w:t>
      </w:r>
      <w:r w:rsidR="00E26DBA" w:rsidRPr="00166F49">
        <w:rPr>
          <w:b w:val="0"/>
          <w:bCs w:val="0"/>
          <w:color w:val="000000" w:themeColor="text1"/>
          <w:sz w:val="20"/>
          <w:szCs w:val="20"/>
        </w:rPr>
        <w:t>can be</w:t>
      </w:r>
      <w:r w:rsidRPr="00166F49">
        <w:rPr>
          <w:b w:val="0"/>
          <w:bCs w:val="0"/>
          <w:color w:val="000000" w:themeColor="text1"/>
          <w:sz w:val="20"/>
          <w:szCs w:val="20"/>
        </w:rPr>
        <w:t xml:space="preserve"> made of </w:t>
      </w:r>
      <w:r w:rsidRPr="00166F49">
        <w:rPr>
          <w:b w:val="0"/>
          <w:color w:val="000000" w:themeColor="text1"/>
          <w:sz w:val="20"/>
          <w:szCs w:val="20"/>
        </w:rPr>
        <w:t>case studies in both teaching and practical sessions as well in the development of problem solving approach and assessments</w:t>
      </w:r>
      <w:r w:rsidRPr="00166F49">
        <w:rPr>
          <w:b w:val="0"/>
          <w:bCs w:val="0"/>
          <w:color w:val="000000" w:themeColor="text1"/>
          <w:sz w:val="20"/>
          <w:szCs w:val="20"/>
        </w:rPr>
        <w:t xml:space="preserve">. This approach provides the opportunity to illustrate the complexity of the </w:t>
      </w:r>
      <w:r w:rsidR="00E26DBA" w:rsidRPr="00166F49">
        <w:rPr>
          <w:b w:val="0"/>
          <w:bCs w:val="0"/>
          <w:color w:val="000000" w:themeColor="text1"/>
          <w:sz w:val="20"/>
          <w:szCs w:val="20"/>
        </w:rPr>
        <w:t>cybersecurity</w:t>
      </w:r>
      <w:r w:rsidRPr="00166F49">
        <w:rPr>
          <w:b w:val="0"/>
          <w:bCs w:val="0"/>
          <w:color w:val="000000" w:themeColor="text1"/>
          <w:sz w:val="20"/>
          <w:szCs w:val="20"/>
        </w:rPr>
        <w:t xml:space="preserve"> environment and allows students to be guided through specific tasks in specific cases whilst at the same time developing their technical skill, their analytical skills and their problem solving abilities. </w:t>
      </w:r>
    </w:p>
    <w:p w14:paraId="35219BFF" w14:textId="77777777" w:rsidR="00E26DBA" w:rsidRPr="00166F49" w:rsidRDefault="00E26DBA" w:rsidP="00DF1696">
      <w:pPr>
        <w:pStyle w:val="Title"/>
        <w:jc w:val="both"/>
        <w:rPr>
          <w:b w:val="0"/>
          <w:bCs w:val="0"/>
          <w:color w:val="000000" w:themeColor="text1"/>
          <w:sz w:val="20"/>
          <w:szCs w:val="20"/>
        </w:rPr>
      </w:pPr>
    </w:p>
    <w:p w14:paraId="64035245" w14:textId="77777777" w:rsidR="00E26DBA" w:rsidRPr="00166F49" w:rsidRDefault="00392F41" w:rsidP="00DF1696">
      <w:pPr>
        <w:jc w:val="both"/>
        <w:rPr>
          <w:rFonts w:ascii="Arial" w:hAnsi="Arial" w:cs="Arial"/>
          <w:color w:val="000000" w:themeColor="text1"/>
          <w:sz w:val="20"/>
          <w:szCs w:val="20"/>
        </w:rPr>
      </w:pPr>
      <w:r w:rsidRPr="00166F49">
        <w:rPr>
          <w:rFonts w:ascii="Arial" w:hAnsi="Arial" w:cs="Arial"/>
          <w:color w:val="000000" w:themeColor="text1"/>
          <w:sz w:val="20"/>
          <w:szCs w:val="20"/>
        </w:rPr>
        <w:t xml:space="preserve">There is a difficulty in creating case studies both in terms of making them simple enough at one end of the scale to being complex enough at the other. At the same time the case studies need to be authentic and also motivate students. There are ethical considerations, which need to be taken into account when creating cases particularly around the use of live cases (albeit historical live cases) or simulations based on live cases. </w:t>
      </w:r>
    </w:p>
    <w:p w14:paraId="1122AB6F" w14:textId="77777777" w:rsidR="00E26DBA" w:rsidRPr="00166F49" w:rsidRDefault="00E26DBA" w:rsidP="00DF1696">
      <w:pPr>
        <w:jc w:val="both"/>
        <w:rPr>
          <w:rFonts w:ascii="Arial" w:hAnsi="Arial" w:cs="Arial"/>
          <w:color w:val="000000" w:themeColor="text1"/>
          <w:sz w:val="20"/>
          <w:szCs w:val="20"/>
        </w:rPr>
      </w:pPr>
    </w:p>
    <w:p w14:paraId="55EDFA2B" w14:textId="6F2239D9" w:rsidR="00392F41" w:rsidRPr="00166F49" w:rsidRDefault="00392F41" w:rsidP="00DF1696">
      <w:pPr>
        <w:jc w:val="both"/>
        <w:rPr>
          <w:rFonts w:ascii="Arial" w:hAnsi="Arial" w:cs="Arial"/>
          <w:bCs/>
          <w:color w:val="000000" w:themeColor="text1"/>
          <w:sz w:val="20"/>
          <w:szCs w:val="20"/>
        </w:rPr>
      </w:pPr>
      <w:r w:rsidRPr="00166F49">
        <w:rPr>
          <w:rFonts w:ascii="Arial" w:hAnsi="Arial" w:cs="Arial"/>
          <w:color w:val="000000" w:themeColor="text1"/>
          <w:sz w:val="20"/>
          <w:szCs w:val="20"/>
        </w:rPr>
        <w:t>The creation of case study</w:t>
      </w:r>
      <w:r w:rsidRPr="00166F49">
        <w:rPr>
          <w:rFonts w:ascii="Arial" w:hAnsi="Arial" w:cs="Arial"/>
          <w:bCs/>
          <w:color w:val="000000" w:themeColor="text1"/>
          <w:sz w:val="20"/>
          <w:szCs w:val="20"/>
        </w:rPr>
        <w:t xml:space="preserve"> material cases for analysis can potentially contravene the rights of those original involved in the cases (even when anonymity is used) issues. Case studies, designed to provide students with appropriate experiences might actually infringe University regulations or even the</w:t>
      </w:r>
      <w:r w:rsidR="00E26DBA" w:rsidRPr="00166F49">
        <w:rPr>
          <w:rFonts w:ascii="Arial" w:hAnsi="Arial" w:cs="Arial"/>
          <w:bCs/>
          <w:color w:val="000000" w:themeColor="text1"/>
          <w:sz w:val="20"/>
          <w:szCs w:val="20"/>
        </w:rPr>
        <w:t xml:space="preserve"> law</w:t>
      </w:r>
      <w:r w:rsidR="00166F49">
        <w:rPr>
          <w:rFonts w:ascii="Arial" w:hAnsi="Arial" w:cs="Arial"/>
          <w:bCs/>
          <w:color w:val="000000" w:themeColor="text1"/>
          <w:sz w:val="20"/>
          <w:szCs w:val="20"/>
        </w:rPr>
        <w:t xml:space="preserve"> – for example when trying to simulate system breaches.</w:t>
      </w:r>
    </w:p>
    <w:p w14:paraId="25A326FA" w14:textId="77777777" w:rsidR="00392F41" w:rsidRPr="00166F49" w:rsidRDefault="00392F41" w:rsidP="00DF1696">
      <w:pPr>
        <w:pStyle w:val="Title"/>
        <w:jc w:val="both"/>
        <w:rPr>
          <w:b w:val="0"/>
          <w:bCs w:val="0"/>
          <w:color w:val="000000" w:themeColor="text1"/>
          <w:sz w:val="20"/>
          <w:szCs w:val="20"/>
        </w:rPr>
      </w:pPr>
    </w:p>
    <w:p w14:paraId="4D9F54A3" w14:textId="21D20ABA" w:rsidR="00392F41" w:rsidRPr="00166F49" w:rsidRDefault="00392F41" w:rsidP="00DF1696">
      <w:pPr>
        <w:jc w:val="both"/>
        <w:rPr>
          <w:rFonts w:ascii="Arial" w:hAnsi="Arial" w:cs="Arial"/>
          <w:color w:val="000000" w:themeColor="text1"/>
          <w:sz w:val="20"/>
          <w:szCs w:val="20"/>
        </w:rPr>
      </w:pPr>
      <w:r w:rsidRPr="00166F49">
        <w:rPr>
          <w:rFonts w:ascii="Arial" w:hAnsi="Arial" w:cs="Arial"/>
          <w:color w:val="000000" w:themeColor="text1"/>
          <w:sz w:val="20"/>
          <w:szCs w:val="20"/>
        </w:rPr>
        <w:t xml:space="preserve">There is a further concern that using case studies based on reality might provide students with ideas for criminal activity that they didn’t have prior to studying the case study. </w:t>
      </w:r>
      <w:r w:rsidR="0058530D" w:rsidRPr="00166F49">
        <w:rPr>
          <w:rFonts w:ascii="Arial" w:hAnsi="Arial" w:cs="Arial"/>
          <w:color w:val="000000" w:themeColor="text1"/>
          <w:sz w:val="20"/>
          <w:szCs w:val="20"/>
        </w:rPr>
        <w:t xml:space="preserve">(see discussion on ethics in cybersecurity earlier in the chapter). </w:t>
      </w:r>
    </w:p>
    <w:p w14:paraId="47394A4D" w14:textId="77777777" w:rsidR="00D776F0" w:rsidRPr="003F4CA5" w:rsidRDefault="00D776F0" w:rsidP="00DF1696">
      <w:pPr>
        <w:jc w:val="both"/>
        <w:rPr>
          <w:rFonts w:ascii="Arial" w:hAnsi="Arial" w:cs="Arial"/>
          <w:sz w:val="20"/>
          <w:szCs w:val="20"/>
        </w:rPr>
      </w:pPr>
    </w:p>
    <w:p w14:paraId="6325C9B8" w14:textId="3BB87F18" w:rsidR="00E7664C" w:rsidRPr="00575FA4" w:rsidRDefault="00E7664C" w:rsidP="00DF1696">
      <w:pPr>
        <w:jc w:val="both"/>
        <w:rPr>
          <w:rFonts w:ascii="Arial" w:hAnsi="Arial" w:cs="Arial"/>
          <w:i/>
          <w:sz w:val="20"/>
          <w:szCs w:val="20"/>
        </w:rPr>
      </w:pPr>
      <w:r w:rsidRPr="00575FA4">
        <w:rPr>
          <w:rFonts w:ascii="Arial" w:hAnsi="Arial" w:cs="Arial"/>
          <w:i/>
          <w:sz w:val="20"/>
          <w:szCs w:val="20"/>
        </w:rPr>
        <w:t>Problem Based Learning</w:t>
      </w:r>
    </w:p>
    <w:p w14:paraId="55C9D818" w14:textId="77777777" w:rsidR="009D4482" w:rsidRDefault="009D4482" w:rsidP="00DF1696">
      <w:pPr>
        <w:jc w:val="both"/>
        <w:rPr>
          <w:rFonts w:ascii="Arial" w:hAnsi="Arial" w:cs="Arial"/>
          <w:sz w:val="20"/>
          <w:szCs w:val="20"/>
        </w:rPr>
      </w:pPr>
    </w:p>
    <w:p w14:paraId="37FDA9AB" w14:textId="76A322F2" w:rsidR="009D4482" w:rsidRPr="006D395C" w:rsidRDefault="009D4482" w:rsidP="00DF1696">
      <w:pPr>
        <w:widowControl w:val="0"/>
        <w:autoSpaceDE w:val="0"/>
        <w:autoSpaceDN w:val="0"/>
        <w:adjustRightInd w:val="0"/>
        <w:spacing w:after="240"/>
        <w:jc w:val="both"/>
        <w:rPr>
          <w:rFonts w:ascii="Arial" w:hAnsi="Arial" w:cs="Arial"/>
          <w:color w:val="000000" w:themeColor="text1"/>
          <w:sz w:val="20"/>
          <w:szCs w:val="20"/>
          <w:lang w:val="en-US"/>
        </w:rPr>
      </w:pPr>
      <w:r w:rsidRPr="006D395C">
        <w:rPr>
          <w:rFonts w:ascii="Arial" w:hAnsi="Arial" w:cs="Arial"/>
          <w:color w:val="000000" w:themeColor="text1"/>
          <w:sz w:val="20"/>
          <w:szCs w:val="20"/>
          <w:lang w:val="en-US"/>
        </w:rPr>
        <w:t>Problem-based learning (PBL) has been used to positive effect in a number of academic disciplines; Boud and Feletti (1997</w:t>
      </w:r>
      <w:r w:rsidR="0058530D" w:rsidRPr="006D395C">
        <w:rPr>
          <w:rFonts w:ascii="Arial" w:hAnsi="Arial" w:cs="Arial"/>
          <w:color w:val="000000" w:themeColor="text1"/>
          <w:sz w:val="20"/>
          <w:szCs w:val="20"/>
          <w:lang w:val="en-US"/>
        </w:rPr>
        <w:t>:</w:t>
      </w:r>
      <w:r w:rsidRPr="006D395C">
        <w:rPr>
          <w:rFonts w:ascii="Arial" w:hAnsi="Arial" w:cs="Arial"/>
          <w:color w:val="000000" w:themeColor="text1"/>
          <w:sz w:val="20"/>
          <w:szCs w:val="20"/>
          <w:lang w:val="en-US"/>
        </w:rPr>
        <w:t>1) advocate that PBL i</w:t>
      </w:r>
      <w:r w:rsidR="00946AC8" w:rsidRPr="006D395C">
        <w:rPr>
          <w:rFonts w:ascii="Arial" w:hAnsi="Arial" w:cs="Arial"/>
          <w:color w:val="000000" w:themeColor="text1"/>
          <w:sz w:val="20"/>
          <w:szCs w:val="20"/>
          <w:lang w:val="en-US"/>
        </w:rPr>
        <w:t>s the ‘most significant innova</w:t>
      </w:r>
      <w:r w:rsidRPr="006D395C">
        <w:rPr>
          <w:rFonts w:ascii="Arial" w:hAnsi="Arial" w:cs="Arial"/>
          <w:color w:val="000000" w:themeColor="text1"/>
          <w:sz w:val="20"/>
          <w:szCs w:val="20"/>
          <w:lang w:val="en-US"/>
        </w:rPr>
        <w:t>tion in education for the professions for many years’. PBL has been used in many disciplines including computer science for a number of years to develop students’ skills in solving authentic and realistic problems. Discussion of PBL examples from the computing science literature include: Nuutila, Törmä, and Malmi (2005), Fee and Holland-Minkley (2010) and van Merriënboer (2013). Kessler (2007</w:t>
      </w:r>
      <w:r w:rsidR="0058530D" w:rsidRPr="006D395C">
        <w:rPr>
          <w:rFonts w:ascii="Arial" w:hAnsi="Arial" w:cs="Arial"/>
          <w:color w:val="000000" w:themeColor="text1"/>
          <w:sz w:val="20"/>
          <w:szCs w:val="20"/>
          <w:lang w:val="en-US"/>
        </w:rPr>
        <w:t>:</w:t>
      </w:r>
      <w:r w:rsidRPr="006D395C">
        <w:rPr>
          <w:rFonts w:ascii="Arial" w:hAnsi="Arial" w:cs="Arial"/>
          <w:color w:val="000000" w:themeColor="text1"/>
          <w:sz w:val="20"/>
          <w:szCs w:val="20"/>
          <w:lang w:val="en-US"/>
        </w:rPr>
        <w:t>264) discusses the use of PBL in problem solving:</w:t>
      </w:r>
    </w:p>
    <w:p w14:paraId="341BF59D" w14:textId="3E0AB9EE" w:rsidR="00D42E49" w:rsidRDefault="00D42E49" w:rsidP="00DF1696">
      <w:pPr>
        <w:widowControl w:val="0"/>
        <w:autoSpaceDE w:val="0"/>
        <w:autoSpaceDN w:val="0"/>
        <w:adjustRightInd w:val="0"/>
        <w:spacing w:after="240"/>
        <w:ind w:left="709" w:right="645"/>
        <w:jc w:val="both"/>
        <w:rPr>
          <w:rFonts w:ascii="Arial" w:hAnsi="Arial" w:cs="Arial"/>
          <w:sz w:val="20"/>
          <w:szCs w:val="20"/>
          <w:lang w:val="en-US"/>
        </w:rPr>
      </w:pPr>
      <w:r>
        <w:rPr>
          <w:rFonts w:ascii="Arial" w:hAnsi="Arial" w:cs="Arial"/>
          <w:sz w:val="20"/>
          <w:szCs w:val="20"/>
          <w:lang w:val="en-US"/>
        </w:rPr>
        <w:t>“</w:t>
      </w:r>
      <w:r w:rsidR="009D4482" w:rsidRPr="003F4CA5">
        <w:rPr>
          <w:rFonts w:ascii="Arial" w:hAnsi="Arial" w:cs="Arial"/>
          <w:sz w:val="20"/>
          <w:szCs w:val="20"/>
          <w:lang w:val="en-US"/>
        </w:rPr>
        <w:t>Ill-defined problems or scenarios can be a fun and interesting way for students to synthesize and/or expand their knowledge, making abstract concepts more real. In PBL problems and scenarios tend to be real, relevant, and tangible, students usually are more motivated to work hard on these projects, often making many real-world assumptions that are applicable to them, further helping to improve their problem solving skills</w:t>
      </w:r>
      <w:r>
        <w:rPr>
          <w:rFonts w:ascii="Arial" w:hAnsi="Arial" w:cs="Arial"/>
          <w:sz w:val="20"/>
          <w:szCs w:val="20"/>
          <w:lang w:val="en-US"/>
        </w:rPr>
        <w:t>”</w:t>
      </w:r>
      <w:r w:rsidR="009D4482" w:rsidRPr="003F4CA5">
        <w:rPr>
          <w:rFonts w:ascii="Arial" w:hAnsi="Arial" w:cs="Arial"/>
          <w:sz w:val="20"/>
          <w:szCs w:val="20"/>
          <w:lang w:val="en-US"/>
        </w:rPr>
        <w:t>.</w:t>
      </w:r>
    </w:p>
    <w:p w14:paraId="03EB37D7" w14:textId="57632237" w:rsidR="00045AD7" w:rsidRPr="00D42E49" w:rsidRDefault="00946AC8" w:rsidP="00DF1696">
      <w:pPr>
        <w:widowControl w:val="0"/>
        <w:autoSpaceDE w:val="0"/>
        <w:autoSpaceDN w:val="0"/>
        <w:adjustRightInd w:val="0"/>
        <w:spacing w:after="240"/>
        <w:jc w:val="both"/>
        <w:rPr>
          <w:rFonts w:ascii="Arial" w:hAnsi="Arial" w:cs="Arial"/>
          <w:sz w:val="20"/>
          <w:szCs w:val="20"/>
          <w:lang w:val="en-US"/>
        </w:rPr>
      </w:pPr>
      <w:r>
        <w:rPr>
          <w:rFonts w:ascii="Arial" w:hAnsi="Arial" w:cs="Arial"/>
          <w:sz w:val="20"/>
          <w:szCs w:val="20"/>
          <w:lang w:val="en-US"/>
        </w:rPr>
        <w:t xml:space="preserve">The author was part of a team </w:t>
      </w:r>
      <w:r>
        <w:rPr>
          <w:rFonts w:ascii="Arial" w:hAnsi="Arial" w:cs="Arial"/>
          <w:sz w:val="20"/>
          <w:szCs w:val="20"/>
        </w:rPr>
        <w:t xml:space="preserve">that developed PBL materials for cybersecurity and one of the objectives of the project was to </w:t>
      </w:r>
      <w:r w:rsidR="00D776F0" w:rsidRPr="003F4CA5">
        <w:rPr>
          <w:rFonts w:ascii="Arial" w:hAnsi="Arial" w:cs="Arial"/>
          <w:sz w:val="20"/>
          <w:szCs w:val="20"/>
        </w:rPr>
        <w:t xml:space="preserve"> “</w:t>
      </w:r>
      <w:r w:rsidR="00D776F0" w:rsidRPr="003F4CA5">
        <w:rPr>
          <w:rFonts w:ascii="Arial" w:hAnsi="Arial" w:cs="Arial"/>
          <w:sz w:val="20"/>
          <w:szCs w:val="20"/>
          <w:lang w:val="en-US"/>
        </w:rPr>
        <w:t>improve the efficiency of cybersecurity education and to help students develop the wide range of skills needed to be a cybersecurity professional</w:t>
      </w:r>
      <w:r>
        <w:rPr>
          <w:rFonts w:ascii="Arial" w:hAnsi="Arial" w:cs="Arial"/>
          <w:sz w:val="20"/>
          <w:szCs w:val="20"/>
          <w:lang w:val="en-US"/>
        </w:rPr>
        <w:t>”. In particular the project attempted to give students the opportunity to develop th</w:t>
      </w:r>
      <w:r w:rsidR="00D42E49">
        <w:rPr>
          <w:rFonts w:ascii="Arial" w:hAnsi="Arial" w:cs="Arial"/>
          <w:sz w:val="20"/>
          <w:szCs w:val="20"/>
          <w:lang w:val="en-US"/>
        </w:rPr>
        <w:t>eir cybersec</w:t>
      </w:r>
      <w:r w:rsidR="00473608">
        <w:rPr>
          <w:rFonts w:ascii="Arial" w:hAnsi="Arial" w:cs="Arial"/>
          <w:sz w:val="20"/>
          <w:szCs w:val="20"/>
          <w:lang w:val="en-US"/>
        </w:rPr>
        <w:t xml:space="preserve">urity </w:t>
      </w:r>
      <w:r w:rsidR="00D42E49">
        <w:rPr>
          <w:rFonts w:ascii="Arial" w:hAnsi="Arial" w:cs="Arial"/>
          <w:sz w:val="20"/>
          <w:szCs w:val="20"/>
          <w:lang w:val="en-US"/>
        </w:rPr>
        <w:t>understanding by reducing</w:t>
      </w:r>
      <w:r w:rsidR="007D1A1B" w:rsidRPr="003F4CA5">
        <w:rPr>
          <w:rFonts w:ascii="Arial" w:hAnsi="Arial" w:cs="Arial"/>
          <w:sz w:val="20"/>
          <w:szCs w:val="20"/>
          <w:lang w:val="en-US"/>
        </w:rPr>
        <w:t xml:space="preserve"> ‘information overload’ and stop</w:t>
      </w:r>
      <w:r w:rsidR="00D42E49">
        <w:rPr>
          <w:rFonts w:ascii="Arial" w:hAnsi="Arial" w:cs="Arial"/>
          <w:sz w:val="20"/>
          <w:szCs w:val="20"/>
          <w:lang w:val="en-US"/>
        </w:rPr>
        <w:t>ping</w:t>
      </w:r>
      <w:r w:rsidR="007D1A1B" w:rsidRPr="003F4CA5">
        <w:rPr>
          <w:rFonts w:ascii="Arial" w:hAnsi="Arial" w:cs="Arial"/>
          <w:sz w:val="20"/>
          <w:szCs w:val="20"/>
          <w:lang w:val="en-US"/>
        </w:rPr>
        <w:t xml:space="preserve"> students from learning huge amounts of</w:t>
      </w:r>
      <w:r w:rsidR="00D42E49">
        <w:rPr>
          <w:rFonts w:ascii="Arial" w:hAnsi="Arial" w:cs="Arial"/>
          <w:sz w:val="20"/>
          <w:szCs w:val="20"/>
          <w:lang w:val="en-US"/>
        </w:rPr>
        <w:t xml:space="preserve"> unnecessary theoretical detail. As part of the application of PBL students had the chance to i</w:t>
      </w:r>
      <w:r w:rsidR="007D1A1B" w:rsidRPr="003F4CA5">
        <w:rPr>
          <w:rFonts w:ascii="Arial" w:hAnsi="Arial" w:cs="Arial"/>
          <w:sz w:val="20"/>
          <w:szCs w:val="20"/>
          <w:lang w:val="en-US"/>
        </w:rPr>
        <w:t xml:space="preserve">mprove </w:t>
      </w:r>
      <w:r w:rsidR="00D42E49">
        <w:rPr>
          <w:rFonts w:ascii="Arial" w:hAnsi="Arial" w:cs="Arial"/>
          <w:sz w:val="20"/>
          <w:szCs w:val="20"/>
          <w:lang w:val="en-US"/>
        </w:rPr>
        <w:t xml:space="preserve">their </w:t>
      </w:r>
      <w:r w:rsidR="007D1A1B" w:rsidRPr="003F4CA5">
        <w:rPr>
          <w:rFonts w:ascii="Arial" w:hAnsi="Arial" w:cs="Arial"/>
          <w:sz w:val="20"/>
          <w:szCs w:val="20"/>
          <w:lang w:val="en-US"/>
        </w:rPr>
        <w:t>control o</w:t>
      </w:r>
      <w:r w:rsidR="00D42E49">
        <w:rPr>
          <w:rFonts w:ascii="Arial" w:hAnsi="Arial" w:cs="Arial"/>
          <w:sz w:val="20"/>
          <w:szCs w:val="20"/>
          <w:lang w:val="en-US"/>
        </w:rPr>
        <w:t>ver their learning by designing the PBL activities to allow students</w:t>
      </w:r>
      <w:r w:rsidR="007D1A1B" w:rsidRPr="003F4CA5">
        <w:rPr>
          <w:rFonts w:ascii="Arial" w:hAnsi="Arial" w:cs="Arial"/>
          <w:sz w:val="20"/>
          <w:szCs w:val="20"/>
          <w:lang w:val="en-US"/>
        </w:rPr>
        <w:t xml:space="preserve"> </w:t>
      </w:r>
      <w:r w:rsidR="00D42E49">
        <w:rPr>
          <w:rFonts w:ascii="Arial" w:hAnsi="Arial" w:cs="Arial"/>
          <w:sz w:val="20"/>
          <w:szCs w:val="20"/>
          <w:lang w:val="en-US"/>
        </w:rPr>
        <w:t>to self direct</w:t>
      </w:r>
      <w:r w:rsidR="007D1A1B" w:rsidRPr="003F4CA5">
        <w:rPr>
          <w:rFonts w:ascii="Arial" w:hAnsi="Arial" w:cs="Arial"/>
          <w:sz w:val="20"/>
          <w:szCs w:val="20"/>
          <w:lang w:val="en-US"/>
        </w:rPr>
        <w:t>, to locate what they need to know and give th</w:t>
      </w:r>
      <w:r w:rsidR="00D42E49">
        <w:rPr>
          <w:rFonts w:ascii="Arial" w:hAnsi="Arial" w:cs="Arial"/>
          <w:sz w:val="20"/>
          <w:szCs w:val="20"/>
          <w:lang w:val="en-US"/>
        </w:rPr>
        <w:t xml:space="preserve">em possession of their learning. </w:t>
      </w:r>
    </w:p>
    <w:p w14:paraId="71C9EF6C" w14:textId="5511AA82" w:rsidR="00045AD7" w:rsidRPr="003F4CA5" w:rsidRDefault="00045AD7" w:rsidP="00DF1696">
      <w:pPr>
        <w:jc w:val="both"/>
        <w:rPr>
          <w:rFonts w:ascii="Arial" w:hAnsi="Arial" w:cs="Arial"/>
          <w:sz w:val="20"/>
          <w:szCs w:val="20"/>
        </w:rPr>
      </w:pPr>
      <w:r w:rsidRPr="003F4CA5">
        <w:rPr>
          <w:rFonts w:ascii="Arial" w:hAnsi="Arial" w:cs="Arial"/>
          <w:sz w:val="20"/>
          <w:szCs w:val="20"/>
        </w:rPr>
        <w:t xml:space="preserve">One of the key aspects identified in </w:t>
      </w:r>
      <w:r w:rsidR="00D42E49">
        <w:rPr>
          <w:rFonts w:ascii="Arial" w:hAnsi="Arial" w:cs="Arial"/>
          <w:sz w:val="20"/>
          <w:szCs w:val="20"/>
        </w:rPr>
        <w:t xml:space="preserve">the </w:t>
      </w:r>
      <w:r w:rsidRPr="003F4CA5">
        <w:rPr>
          <w:rFonts w:ascii="Arial" w:hAnsi="Arial" w:cs="Arial"/>
          <w:sz w:val="20"/>
          <w:szCs w:val="20"/>
        </w:rPr>
        <w:t xml:space="preserve">project is that although problem based learning may appear to be the application of common sense (student perception) it is actually a difficult learning skill (set of learning skills) to master. Therefore </w:t>
      </w:r>
      <w:r w:rsidR="00D42E49">
        <w:rPr>
          <w:rFonts w:ascii="Arial" w:hAnsi="Arial" w:cs="Arial"/>
          <w:sz w:val="20"/>
          <w:szCs w:val="20"/>
        </w:rPr>
        <w:t>it is important when using PBL in cybersecurity teaching to</w:t>
      </w:r>
      <w:r w:rsidRPr="003F4CA5">
        <w:rPr>
          <w:rFonts w:ascii="Arial" w:hAnsi="Arial" w:cs="Arial"/>
          <w:sz w:val="20"/>
          <w:szCs w:val="20"/>
        </w:rPr>
        <w:t xml:space="preserve"> include learning guides for tutors and learning guides for learners.</w:t>
      </w:r>
    </w:p>
    <w:p w14:paraId="3547F3A1" w14:textId="77777777" w:rsidR="00D42E49" w:rsidRDefault="00D42E49" w:rsidP="00DF1696">
      <w:pPr>
        <w:jc w:val="both"/>
        <w:rPr>
          <w:ins w:id="21" w:author="Alastair Irons" w:date="2018-11-03T23:24:00Z"/>
          <w:rFonts w:ascii="Arial" w:hAnsi="Arial" w:cs="Arial"/>
          <w:sz w:val="20"/>
          <w:szCs w:val="20"/>
        </w:rPr>
      </w:pPr>
    </w:p>
    <w:p w14:paraId="779D6798" w14:textId="4A1341FC" w:rsidR="00A279FF" w:rsidRDefault="00A279FF" w:rsidP="00DF1696">
      <w:pPr>
        <w:jc w:val="both"/>
        <w:rPr>
          <w:ins w:id="22" w:author="Alastair Irons" w:date="2018-11-03T23:24:00Z"/>
          <w:rFonts w:ascii="Arial" w:hAnsi="Arial" w:cs="Arial"/>
          <w:sz w:val="20"/>
          <w:szCs w:val="20"/>
        </w:rPr>
      </w:pPr>
      <w:ins w:id="23" w:author="Alastair Irons" w:date="2018-11-03T23:24:00Z">
        <w:r>
          <w:rPr>
            <w:rFonts w:ascii="Arial" w:hAnsi="Arial" w:cs="Arial"/>
            <w:sz w:val="20"/>
            <w:szCs w:val="20"/>
          </w:rPr>
          <w:t xml:space="preserve">An example of a PBL task in Cybersecurity is given below </w:t>
        </w:r>
      </w:ins>
    </w:p>
    <w:p w14:paraId="3D6440B5" w14:textId="77777777" w:rsidR="00A279FF" w:rsidRPr="00A279FF" w:rsidRDefault="00A279FF" w:rsidP="00DF1696">
      <w:pPr>
        <w:jc w:val="both"/>
        <w:rPr>
          <w:ins w:id="24" w:author="Alastair Irons" w:date="2018-11-03T23:24:00Z"/>
          <w:rFonts w:ascii="Arial" w:hAnsi="Arial" w:cs="Arial"/>
          <w:sz w:val="20"/>
          <w:szCs w:val="20"/>
        </w:rPr>
      </w:pPr>
    </w:p>
    <w:p w14:paraId="5FA850F8" w14:textId="330AF5FA" w:rsidR="00A279FF" w:rsidRPr="00A279FF" w:rsidRDefault="00A279FF" w:rsidP="00A279FF">
      <w:pPr>
        <w:rPr>
          <w:ins w:id="25" w:author="Alastair Irons" w:date="2018-11-03T23:25:00Z"/>
          <w:rFonts w:ascii="Arial" w:hAnsi="Arial" w:cs="Arial"/>
          <w:sz w:val="20"/>
          <w:szCs w:val="20"/>
        </w:rPr>
      </w:pPr>
      <w:ins w:id="26" w:author="Alastair Irons" w:date="2018-11-03T23:25:00Z">
        <w:r w:rsidRPr="00A279FF">
          <w:rPr>
            <w:rFonts w:ascii="Arial" w:hAnsi="Arial" w:cs="Arial"/>
            <w:sz w:val="20"/>
            <w:szCs w:val="20"/>
          </w:rPr>
          <w:t>In this activity students are encouraged to reflect on the impact of Edward Snowden’s disclosure of National Security Agency documentation. In particular consider the impact on the agencies in the UK, particularly GCHQ, MI5 and MI6</w:t>
        </w:r>
        <w:r>
          <w:rPr>
            <w:rFonts w:ascii="Arial" w:hAnsi="Arial" w:cs="Arial"/>
            <w:sz w:val="20"/>
            <w:szCs w:val="20"/>
          </w:rPr>
          <w:t>.</w:t>
        </w:r>
      </w:ins>
    </w:p>
    <w:p w14:paraId="57373247" w14:textId="77777777" w:rsidR="00A279FF" w:rsidRPr="00A279FF" w:rsidRDefault="00A279FF" w:rsidP="00A279FF">
      <w:pPr>
        <w:rPr>
          <w:ins w:id="27" w:author="Alastair Irons" w:date="2018-11-03T23:25:00Z"/>
          <w:rFonts w:ascii="Arial" w:hAnsi="Arial" w:cs="Arial"/>
          <w:sz w:val="20"/>
          <w:szCs w:val="20"/>
        </w:rPr>
      </w:pPr>
    </w:p>
    <w:p w14:paraId="7B90B51E" w14:textId="77777777" w:rsidR="00A279FF" w:rsidRPr="00A279FF" w:rsidRDefault="00A279FF" w:rsidP="00A279FF">
      <w:pPr>
        <w:rPr>
          <w:ins w:id="28" w:author="Alastair Irons" w:date="2018-11-03T23:25:00Z"/>
          <w:rFonts w:ascii="Arial" w:hAnsi="Arial" w:cs="Arial"/>
          <w:b/>
          <w:sz w:val="20"/>
          <w:szCs w:val="20"/>
        </w:rPr>
      </w:pPr>
      <w:ins w:id="29" w:author="Alastair Irons" w:date="2018-11-03T23:25:00Z">
        <w:r w:rsidRPr="00A279FF">
          <w:rPr>
            <w:rFonts w:ascii="Arial" w:hAnsi="Arial" w:cs="Arial"/>
            <w:b/>
            <w:sz w:val="20"/>
            <w:szCs w:val="20"/>
          </w:rPr>
          <w:t>Objectives</w:t>
        </w:r>
      </w:ins>
    </w:p>
    <w:p w14:paraId="79812C3E" w14:textId="77777777" w:rsidR="00A279FF" w:rsidRPr="00A279FF" w:rsidRDefault="00A279FF" w:rsidP="00A279FF">
      <w:pPr>
        <w:rPr>
          <w:ins w:id="30" w:author="Alastair Irons" w:date="2018-11-03T23:25:00Z"/>
          <w:rFonts w:ascii="Arial" w:hAnsi="Arial" w:cs="Arial"/>
          <w:b/>
          <w:sz w:val="20"/>
          <w:szCs w:val="20"/>
        </w:rPr>
      </w:pPr>
    </w:p>
    <w:p w14:paraId="6B8B3989" w14:textId="77777777" w:rsidR="00A279FF" w:rsidRPr="00A279FF" w:rsidRDefault="00A279FF" w:rsidP="00A279FF">
      <w:pPr>
        <w:rPr>
          <w:ins w:id="31" w:author="Alastair Irons" w:date="2018-11-03T23:25:00Z"/>
          <w:rFonts w:ascii="Arial" w:hAnsi="Arial" w:cs="Arial"/>
          <w:sz w:val="20"/>
          <w:szCs w:val="20"/>
        </w:rPr>
      </w:pPr>
      <w:ins w:id="32" w:author="Alastair Irons" w:date="2018-11-03T23:25:00Z">
        <w:r w:rsidRPr="00A279FF">
          <w:rPr>
            <w:rFonts w:ascii="Arial" w:hAnsi="Arial" w:cs="Arial"/>
            <w:sz w:val="20"/>
            <w:szCs w:val="20"/>
          </w:rPr>
          <w:t>The objective of this activity is to analyse the impact of the actions of Edward Snowden in 2013 and the subsequent reaction of the public (impact on society), the security agencies in the UK, USA and around the globe, and an understanding of the legal issues that the scenario raises</w:t>
        </w:r>
      </w:ins>
    </w:p>
    <w:p w14:paraId="572B3614" w14:textId="77777777" w:rsidR="00A279FF" w:rsidRPr="00A279FF" w:rsidRDefault="00A279FF" w:rsidP="00A279FF">
      <w:pPr>
        <w:rPr>
          <w:ins w:id="33" w:author="Alastair Irons" w:date="2018-11-03T23:25:00Z"/>
          <w:rFonts w:ascii="Arial" w:hAnsi="Arial" w:cs="Arial"/>
          <w:sz w:val="20"/>
          <w:szCs w:val="20"/>
        </w:rPr>
      </w:pPr>
    </w:p>
    <w:p w14:paraId="2FC67A1A" w14:textId="77777777" w:rsidR="00A279FF" w:rsidRPr="00A279FF" w:rsidRDefault="00A279FF" w:rsidP="00A279FF">
      <w:pPr>
        <w:rPr>
          <w:ins w:id="34" w:author="Alastair Irons" w:date="2018-11-03T23:25:00Z"/>
          <w:rFonts w:ascii="Arial" w:hAnsi="Arial" w:cs="Arial"/>
          <w:b/>
          <w:sz w:val="20"/>
          <w:szCs w:val="20"/>
        </w:rPr>
      </w:pPr>
      <w:ins w:id="35" w:author="Alastair Irons" w:date="2018-11-03T23:25:00Z">
        <w:r w:rsidRPr="00A279FF">
          <w:rPr>
            <w:rFonts w:ascii="Arial" w:hAnsi="Arial" w:cs="Arial"/>
            <w:b/>
            <w:sz w:val="20"/>
            <w:szCs w:val="20"/>
          </w:rPr>
          <w:t>Tasks</w:t>
        </w:r>
      </w:ins>
    </w:p>
    <w:p w14:paraId="6C47134E" w14:textId="77777777" w:rsidR="00A279FF" w:rsidRPr="00A279FF" w:rsidRDefault="00A279FF" w:rsidP="00A279FF">
      <w:pPr>
        <w:rPr>
          <w:ins w:id="36" w:author="Alastair Irons" w:date="2018-11-03T23:25:00Z"/>
          <w:rFonts w:ascii="Arial" w:hAnsi="Arial" w:cs="Arial"/>
          <w:sz w:val="20"/>
          <w:szCs w:val="20"/>
        </w:rPr>
      </w:pPr>
    </w:p>
    <w:p w14:paraId="7DBC8BB2" w14:textId="77777777" w:rsidR="00A279FF" w:rsidRPr="00A279FF" w:rsidRDefault="00A279FF" w:rsidP="00A279FF">
      <w:pPr>
        <w:pStyle w:val="ListParagraph"/>
        <w:numPr>
          <w:ilvl w:val="0"/>
          <w:numId w:val="22"/>
        </w:numPr>
        <w:rPr>
          <w:ins w:id="37" w:author="Alastair Irons" w:date="2018-11-03T23:25:00Z"/>
          <w:rFonts w:ascii="Arial" w:hAnsi="Arial" w:cs="Arial"/>
          <w:sz w:val="20"/>
          <w:szCs w:val="20"/>
        </w:rPr>
      </w:pPr>
      <w:ins w:id="38" w:author="Alastair Irons" w:date="2018-11-03T23:25:00Z">
        <w:r w:rsidRPr="00A279FF">
          <w:rPr>
            <w:rFonts w:ascii="Arial" w:hAnsi="Arial" w:cs="Arial"/>
            <w:sz w:val="20"/>
            <w:szCs w:val="20"/>
          </w:rPr>
          <w:t>Undertake research into the timeline of the main points of the Edward Snowden case</w:t>
        </w:r>
      </w:ins>
    </w:p>
    <w:p w14:paraId="45482F50" w14:textId="77777777" w:rsidR="00A279FF" w:rsidRPr="00A279FF" w:rsidRDefault="00A279FF" w:rsidP="00A279FF">
      <w:pPr>
        <w:pStyle w:val="ListParagraph"/>
        <w:numPr>
          <w:ilvl w:val="0"/>
          <w:numId w:val="22"/>
        </w:numPr>
        <w:rPr>
          <w:ins w:id="39" w:author="Alastair Irons" w:date="2018-11-03T23:25:00Z"/>
          <w:rFonts w:ascii="Arial" w:hAnsi="Arial" w:cs="Arial"/>
          <w:sz w:val="20"/>
          <w:szCs w:val="20"/>
        </w:rPr>
      </w:pPr>
      <w:ins w:id="40" w:author="Alastair Irons" w:date="2018-11-03T23:25:00Z">
        <w:r w:rsidRPr="00A279FF">
          <w:rPr>
            <w:rFonts w:ascii="Arial" w:hAnsi="Arial" w:cs="Arial"/>
            <w:sz w:val="20"/>
            <w:szCs w:val="20"/>
          </w:rPr>
          <w:t xml:space="preserve">Consider the legal, social and ethical issues that should be considered in light of the scenario </w:t>
        </w:r>
      </w:ins>
    </w:p>
    <w:p w14:paraId="7D4BEF71" w14:textId="77777777" w:rsidR="00A279FF" w:rsidRPr="00A279FF" w:rsidRDefault="00A279FF" w:rsidP="00A279FF">
      <w:pPr>
        <w:pStyle w:val="ListParagraph"/>
        <w:numPr>
          <w:ilvl w:val="0"/>
          <w:numId w:val="22"/>
        </w:numPr>
        <w:rPr>
          <w:ins w:id="41" w:author="Alastair Irons" w:date="2018-11-03T23:25:00Z"/>
          <w:rFonts w:ascii="Arial" w:hAnsi="Arial" w:cs="Arial"/>
          <w:sz w:val="20"/>
          <w:szCs w:val="20"/>
        </w:rPr>
      </w:pPr>
      <w:ins w:id="42" w:author="Alastair Irons" w:date="2018-11-03T23:25:00Z">
        <w:r w:rsidRPr="00A279FF">
          <w:rPr>
            <w:rFonts w:ascii="Arial" w:hAnsi="Arial" w:cs="Arial"/>
            <w:sz w:val="20"/>
            <w:szCs w:val="20"/>
          </w:rPr>
          <w:t>Identify the implications for the cybersecurity community</w:t>
        </w:r>
      </w:ins>
    </w:p>
    <w:p w14:paraId="652DCB05" w14:textId="77777777" w:rsidR="00A279FF" w:rsidRPr="00A279FF" w:rsidRDefault="00A279FF" w:rsidP="00A279FF">
      <w:pPr>
        <w:pStyle w:val="ListParagraph"/>
        <w:numPr>
          <w:ilvl w:val="0"/>
          <w:numId w:val="22"/>
        </w:numPr>
        <w:rPr>
          <w:ins w:id="43" w:author="Alastair Irons" w:date="2018-11-03T23:25:00Z"/>
          <w:rFonts w:ascii="Arial" w:hAnsi="Arial" w:cs="Arial"/>
          <w:sz w:val="20"/>
          <w:szCs w:val="20"/>
        </w:rPr>
      </w:pPr>
      <w:ins w:id="44" w:author="Alastair Irons" w:date="2018-11-03T23:25:00Z">
        <w:r w:rsidRPr="00A279FF">
          <w:rPr>
            <w:rFonts w:ascii="Arial" w:hAnsi="Arial" w:cs="Arial"/>
            <w:sz w:val="20"/>
            <w:szCs w:val="20"/>
          </w:rPr>
          <w:t>Relate to other similar scenarios – such as Bradley Manning</w:t>
        </w:r>
      </w:ins>
    </w:p>
    <w:p w14:paraId="28D25A28" w14:textId="77777777" w:rsidR="00A279FF" w:rsidRPr="00A279FF" w:rsidRDefault="00A279FF" w:rsidP="00A279FF">
      <w:pPr>
        <w:rPr>
          <w:ins w:id="45" w:author="Alastair Irons" w:date="2018-11-03T23:25:00Z"/>
          <w:rFonts w:ascii="Arial" w:hAnsi="Arial" w:cs="Arial"/>
          <w:sz w:val="20"/>
          <w:szCs w:val="20"/>
        </w:rPr>
      </w:pPr>
    </w:p>
    <w:p w14:paraId="28D9741E" w14:textId="77777777" w:rsidR="00A279FF" w:rsidRPr="00A279FF" w:rsidRDefault="00A279FF" w:rsidP="00A279FF">
      <w:pPr>
        <w:rPr>
          <w:ins w:id="46" w:author="Alastair Irons" w:date="2018-11-03T23:25:00Z"/>
          <w:rFonts w:ascii="Arial" w:hAnsi="Arial" w:cs="Arial"/>
          <w:b/>
          <w:sz w:val="20"/>
          <w:szCs w:val="20"/>
        </w:rPr>
      </w:pPr>
      <w:ins w:id="47" w:author="Alastair Irons" w:date="2018-11-03T23:25:00Z">
        <w:r w:rsidRPr="00A279FF">
          <w:rPr>
            <w:rFonts w:ascii="Arial" w:hAnsi="Arial" w:cs="Arial"/>
            <w:b/>
            <w:sz w:val="20"/>
            <w:szCs w:val="20"/>
          </w:rPr>
          <w:t>Outputs</w:t>
        </w:r>
      </w:ins>
    </w:p>
    <w:p w14:paraId="39487698" w14:textId="77777777" w:rsidR="00A279FF" w:rsidRPr="00A279FF" w:rsidRDefault="00A279FF" w:rsidP="00A279FF">
      <w:pPr>
        <w:rPr>
          <w:ins w:id="48" w:author="Alastair Irons" w:date="2018-11-03T23:25:00Z"/>
          <w:rFonts w:ascii="Arial" w:hAnsi="Arial" w:cs="Arial"/>
          <w:b/>
          <w:sz w:val="20"/>
          <w:szCs w:val="20"/>
        </w:rPr>
      </w:pPr>
    </w:p>
    <w:p w14:paraId="2BFA7AF0" w14:textId="77777777" w:rsidR="00A279FF" w:rsidRPr="00A279FF" w:rsidRDefault="00A279FF" w:rsidP="00A279FF">
      <w:pPr>
        <w:rPr>
          <w:ins w:id="49" w:author="Alastair Irons" w:date="2018-11-03T23:25:00Z"/>
          <w:rFonts w:ascii="Arial" w:hAnsi="Arial" w:cs="Arial"/>
          <w:sz w:val="20"/>
          <w:szCs w:val="20"/>
        </w:rPr>
      </w:pPr>
      <w:ins w:id="50" w:author="Alastair Irons" w:date="2018-11-03T23:25:00Z">
        <w:r w:rsidRPr="00A279FF">
          <w:rPr>
            <w:rFonts w:ascii="Arial" w:hAnsi="Arial" w:cs="Arial"/>
            <w:sz w:val="20"/>
            <w:szCs w:val="20"/>
          </w:rPr>
          <w:t>At the end of this activity you should have developed</w:t>
        </w:r>
      </w:ins>
    </w:p>
    <w:p w14:paraId="434B1B3C" w14:textId="77777777" w:rsidR="00A279FF" w:rsidRPr="00A279FF" w:rsidRDefault="00A279FF" w:rsidP="00A279FF">
      <w:pPr>
        <w:rPr>
          <w:ins w:id="51" w:author="Alastair Irons" w:date="2018-11-03T23:25:00Z"/>
          <w:rFonts w:ascii="Arial" w:hAnsi="Arial" w:cs="Arial"/>
          <w:sz w:val="20"/>
          <w:szCs w:val="20"/>
        </w:rPr>
      </w:pPr>
    </w:p>
    <w:p w14:paraId="3360A2AA" w14:textId="77777777" w:rsidR="00A279FF" w:rsidRPr="00A279FF" w:rsidRDefault="00A279FF" w:rsidP="00A279FF">
      <w:pPr>
        <w:pStyle w:val="ListParagraph"/>
        <w:numPr>
          <w:ilvl w:val="0"/>
          <w:numId w:val="21"/>
        </w:numPr>
        <w:rPr>
          <w:ins w:id="52" w:author="Alastair Irons" w:date="2018-11-03T23:25:00Z"/>
          <w:rFonts w:ascii="Arial" w:hAnsi="Arial" w:cs="Arial"/>
          <w:sz w:val="20"/>
          <w:szCs w:val="20"/>
        </w:rPr>
      </w:pPr>
      <w:proofErr w:type="gramStart"/>
      <w:ins w:id="53" w:author="Alastair Irons" w:date="2018-11-03T23:25:00Z">
        <w:r w:rsidRPr="00A279FF">
          <w:rPr>
            <w:rFonts w:ascii="Arial" w:hAnsi="Arial" w:cs="Arial"/>
            <w:sz w:val="20"/>
            <w:szCs w:val="20"/>
          </w:rPr>
          <w:t>your</w:t>
        </w:r>
        <w:proofErr w:type="gramEnd"/>
        <w:r w:rsidRPr="00A279FF">
          <w:rPr>
            <w:rFonts w:ascii="Arial" w:hAnsi="Arial" w:cs="Arial"/>
            <w:sz w:val="20"/>
            <w:szCs w:val="20"/>
          </w:rPr>
          <w:t xml:space="preserve"> own perspective on the correctness or otherwise of Snowden’s actions</w:t>
        </w:r>
      </w:ins>
    </w:p>
    <w:p w14:paraId="1D4D33BE" w14:textId="77777777" w:rsidR="00A279FF" w:rsidRPr="00A279FF" w:rsidRDefault="00A279FF" w:rsidP="00A279FF">
      <w:pPr>
        <w:rPr>
          <w:ins w:id="54" w:author="Alastair Irons" w:date="2018-11-03T23:25:00Z"/>
          <w:rFonts w:ascii="Arial" w:hAnsi="Arial" w:cs="Arial"/>
          <w:sz w:val="20"/>
          <w:szCs w:val="20"/>
        </w:rPr>
      </w:pPr>
    </w:p>
    <w:p w14:paraId="35C6CDA6" w14:textId="77777777" w:rsidR="00A279FF" w:rsidRPr="00A279FF" w:rsidRDefault="00A279FF" w:rsidP="00A279FF">
      <w:pPr>
        <w:rPr>
          <w:ins w:id="55" w:author="Alastair Irons" w:date="2018-11-03T23:25:00Z"/>
          <w:rFonts w:ascii="Arial" w:hAnsi="Arial" w:cs="Arial"/>
          <w:sz w:val="20"/>
          <w:szCs w:val="20"/>
        </w:rPr>
      </w:pPr>
      <w:proofErr w:type="gramStart"/>
      <w:ins w:id="56" w:author="Alastair Irons" w:date="2018-11-03T23:25:00Z">
        <w:r w:rsidRPr="00A279FF">
          <w:rPr>
            <w:rFonts w:ascii="Arial" w:hAnsi="Arial" w:cs="Arial"/>
            <w:sz w:val="20"/>
            <w:szCs w:val="20"/>
          </w:rPr>
          <w:t>and</w:t>
        </w:r>
        <w:proofErr w:type="gramEnd"/>
        <w:r w:rsidRPr="00A279FF">
          <w:rPr>
            <w:rFonts w:ascii="Arial" w:hAnsi="Arial" w:cs="Arial"/>
            <w:sz w:val="20"/>
            <w:szCs w:val="20"/>
          </w:rPr>
          <w:t xml:space="preserve"> have created </w:t>
        </w:r>
      </w:ins>
    </w:p>
    <w:p w14:paraId="26CC3A0A" w14:textId="77777777" w:rsidR="00A279FF" w:rsidRPr="00A279FF" w:rsidRDefault="00A279FF" w:rsidP="00A279FF">
      <w:pPr>
        <w:rPr>
          <w:ins w:id="57" w:author="Alastair Irons" w:date="2018-11-03T23:25:00Z"/>
          <w:rFonts w:ascii="Arial" w:hAnsi="Arial" w:cs="Arial"/>
          <w:sz w:val="20"/>
          <w:szCs w:val="20"/>
        </w:rPr>
      </w:pPr>
    </w:p>
    <w:p w14:paraId="03DB5838" w14:textId="04B2CDC6" w:rsidR="00A279FF" w:rsidRPr="00A279FF" w:rsidRDefault="00A279FF" w:rsidP="00A279FF">
      <w:pPr>
        <w:pStyle w:val="ListParagraph"/>
        <w:numPr>
          <w:ilvl w:val="0"/>
          <w:numId w:val="21"/>
        </w:numPr>
        <w:rPr>
          <w:ins w:id="58" w:author="Alastair Irons" w:date="2018-11-03T23:25:00Z"/>
          <w:rFonts w:ascii="Arial" w:hAnsi="Arial" w:cs="Arial"/>
          <w:sz w:val="20"/>
          <w:szCs w:val="20"/>
        </w:rPr>
      </w:pPr>
      <w:proofErr w:type="gramStart"/>
      <w:ins w:id="59" w:author="Alastair Irons" w:date="2018-11-03T23:25:00Z">
        <w:r w:rsidRPr="00A279FF">
          <w:rPr>
            <w:rFonts w:ascii="Arial" w:hAnsi="Arial" w:cs="Arial"/>
            <w:sz w:val="20"/>
            <w:szCs w:val="20"/>
          </w:rPr>
          <w:t>a</w:t>
        </w:r>
        <w:proofErr w:type="gramEnd"/>
        <w:r w:rsidRPr="00A279FF">
          <w:rPr>
            <w:rFonts w:ascii="Arial" w:hAnsi="Arial" w:cs="Arial"/>
            <w:sz w:val="20"/>
            <w:szCs w:val="20"/>
          </w:rPr>
          <w:t xml:space="preserve"> report on the legal issues associated with gathering data on the public</w:t>
        </w:r>
      </w:ins>
      <w:ins w:id="60" w:author="Alastair Irons" w:date="2018-11-03T23:27:00Z">
        <w:r>
          <w:rPr>
            <w:rFonts w:ascii="Arial" w:hAnsi="Arial" w:cs="Arial"/>
            <w:sz w:val="20"/>
            <w:szCs w:val="20"/>
          </w:rPr>
          <w:t>;</w:t>
        </w:r>
      </w:ins>
    </w:p>
    <w:p w14:paraId="5FD73F68" w14:textId="5A8CE212" w:rsidR="00A279FF" w:rsidRDefault="00A279FF" w:rsidP="00A279FF">
      <w:pPr>
        <w:pStyle w:val="ListParagraph"/>
        <w:numPr>
          <w:ilvl w:val="0"/>
          <w:numId w:val="21"/>
        </w:numPr>
        <w:jc w:val="both"/>
        <w:rPr>
          <w:ins w:id="61" w:author="Alastair Irons" w:date="2018-11-03T23:26:00Z"/>
          <w:rFonts w:ascii="Arial" w:hAnsi="Arial" w:cs="Arial"/>
          <w:sz w:val="20"/>
          <w:szCs w:val="20"/>
        </w:rPr>
      </w:pPr>
      <w:proofErr w:type="gramStart"/>
      <w:ins w:id="62" w:author="Alastair Irons" w:date="2018-11-03T23:25:00Z">
        <w:r w:rsidRPr="00A279FF">
          <w:rPr>
            <w:rFonts w:ascii="Arial" w:hAnsi="Arial" w:cs="Arial"/>
            <w:sz w:val="20"/>
            <w:szCs w:val="20"/>
          </w:rPr>
          <w:t>a</w:t>
        </w:r>
        <w:proofErr w:type="gramEnd"/>
        <w:r w:rsidRPr="00A279FF">
          <w:rPr>
            <w:rFonts w:ascii="Arial" w:hAnsi="Arial" w:cs="Arial"/>
            <w:sz w:val="20"/>
            <w:szCs w:val="20"/>
          </w:rPr>
          <w:t xml:space="preserve"> diagram to illustrate the relationship between cybersecurity and surveillance / </w:t>
        </w:r>
        <w:proofErr w:type="spellStart"/>
        <w:r w:rsidRPr="00A279FF">
          <w:rPr>
            <w:rFonts w:ascii="Arial" w:hAnsi="Arial" w:cs="Arial"/>
            <w:sz w:val="20"/>
            <w:szCs w:val="20"/>
          </w:rPr>
          <w:t>dataveillance</w:t>
        </w:r>
      </w:ins>
      <w:proofErr w:type="spellEnd"/>
      <w:ins w:id="63" w:author="Alastair Irons" w:date="2018-11-03T23:27:00Z">
        <w:r>
          <w:rPr>
            <w:rFonts w:ascii="Arial" w:hAnsi="Arial" w:cs="Arial"/>
            <w:sz w:val="20"/>
            <w:szCs w:val="20"/>
          </w:rPr>
          <w:t>;</w:t>
        </w:r>
      </w:ins>
    </w:p>
    <w:p w14:paraId="3392B768" w14:textId="1E92E6F3" w:rsidR="00A279FF" w:rsidRPr="00A279FF" w:rsidRDefault="00A279FF" w:rsidP="00A279FF">
      <w:pPr>
        <w:pStyle w:val="ListParagraph"/>
        <w:numPr>
          <w:ilvl w:val="0"/>
          <w:numId w:val="21"/>
        </w:numPr>
        <w:jc w:val="both"/>
        <w:rPr>
          <w:ins w:id="64" w:author="Alastair Irons" w:date="2018-11-03T23:24:00Z"/>
          <w:rFonts w:ascii="Arial" w:hAnsi="Arial" w:cs="Arial"/>
          <w:sz w:val="20"/>
          <w:szCs w:val="20"/>
        </w:rPr>
      </w:pPr>
      <w:proofErr w:type="gramStart"/>
      <w:ins w:id="65" w:author="Alastair Irons" w:date="2018-11-03T23:26:00Z">
        <w:r>
          <w:rPr>
            <w:rFonts w:ascii="Arial" w:hAnsi="Arial" w:cs="Arial"/>
            <w:sz w:val="20"/>
            <w:szCs w:val="20"/>
          </w:rPr>
          <w:t>a</w:t>
        </w:r>
        <w:proofErr w:type="gramEnd"/>
        <w:r>
          <w:rPr>
            <w:rFonts w:ascii="Arial" w:hAnsi="Arial" w:cs="Arial"/>
            <w:sz w:val="20"/>
            <w:szCs w:val="20"/>
          </w:rPr>
          <w:t xml:space="preserve"> set of questions from your PBL work on the Snowden example to discuss with your tutor and class.</w:t>
        </w:r>
      </w:ins>
    </w:p>
    <w:p w14:paraId="6C9C25D5" w14:textId="77777777" w:rsidR="00A279FF" w:rsidRPr="003F4CA5" w:rsidRDefault="00A279FF" w:rsidP="00DF1696">
      <w:pPr>
        <w:jc w:val="both"/>
        <w:rPr>
          <w:rFonts w:ascii="Arial" w:hAnsi="Arial" w:cs="Arial"/>
          <w:sz w:val="20"/>
          <w:szCs w:val="20"/>
        </w:rPr>
      </w:pPr>
    </w:p>
    <w:p w14:paraId="4DB26711" w14:textId="77777777" w:rsidR="00ED10D9" w:rsidRPr="00575FA4" w:rsidRDefault="00ED10D9" w:rsidP="00DF1696">
      <w:pPr>
        <w:jc w:val="both"/>
        <w:rPr>
          <w:rFonts w:ascii="Arial" w:hAnsi="Arial" w:cs="Arial"/>
          <w:i/>
          <w:sz w:val="20"/>
          <w:szCs w:val="20"/>
        </w:rPr>
      </w:pPr>
      <w:r w:rsidRPr="00575FA4">
        <w:rPr>
          <w:rFonts w:ascii="Arial" w:hAnsi="Arial" w:cs="Arial"/>
          <w:i/>
          <w:sz w:val="20"/>
          <w:szCs w:val="20"/>
        </w:rPr>
        <w:t xml:space="preserve">MOOCs </w:t>
      </w:r>
    </w:p>
    <w:p w14:paraId="033667F7" w14:textId="77777777" w:rsidR="00045AD7" w:rsidRPr="003F4CA5" w:rsidRDefault="00045AD7" w:rsidP="00DF1696">
      <w:pPr>
        <w:jc w:val="both"/>
        <w:rPr>
          <w:rFonts w:ascii="Arial" w:hAnsi="Arial" w:cs="Arial"/>
          <w:sz w:val="20"/>
          <w:szCs w:val="20"/>
        </w:rPr>
      </w:pPr>
    </w:p>
    <w:p w14:paraId="593F1C83" w14:textId="0BD8AB2B" w:rsidR="00045AD7" w:rsidRPr="003F4CA5" w:rsidRDefault="00575FA4" w:rsidP="00DF1696">
      <w:pPr>
        <w:jc w:val="both"/>
        <w:rPr>
          <w:rFonts w:ascii="Arial" w:hAnsi="Arial" w:cs="Arial"/>
          <w:sz w:val="20"/>
          <w:szCs w:val="20"/>
        </w:rPr>
      </w:pPr>
      <w:r>
        <w:rPr>
          <w:rFonts w:ascii="Arial" w:hAnsi="Arial" w:cs="Arial"/>
          <w:sz w:val="20"/>
          <w:szCs w:val="20"/>
        </w:rPr>
        <w:t xml:space="preserve">MOOCs are another example of where we can utilise technology in the teaching of cybersecurity. </w:t>
      </w:r>
      <w:r w:rsidR="00045AD7" w:rsidRPr="003F4CA5">
        <w:rPr>
          <w:rFonts w:ascii="Arial" w:hAnsi="Arial" w:cs="Arial"/>
          <w:sz w:val="20"/>
          <w:szCs w:val="20"/>
        </w:rPr>
        <w:t>A number of institutions, for example Harvard, provide Massive Open Online Courses</w:t>
      </w:r>
      <w:r w:rsidR="00144429" w:rsidRPr="003F4CA5">
        <w:rPr>
          <w:rFonts w:ascii="Arial" w:hAnsi="Arial" w:cs="Arial"/>
          <w:sz w:val="20"/>
          <w:szCs w:val="20"/>
        </w:rPr>
        <w:t xml:space="preserve"> (MOOCs)</w:t>
      </w:r>
      <w:r w:rsidR="00045AD7" w:rsidRPr="003F4CA5">
        <w:rPr>
          <w:rFonts w:ascii="Arial" w:hAnsi="Arial" w:cs="Arial"/>
          <w:sz w:val="20"/>
          <w:szCs w:val="20"/>
        </w:rPr>
        <w:t xml:space="preserve"> for the public. The Harvard programme (gs.harvardx.harvard.edu</w:t>
      </w:r>
      <w:r w:rsidR="00D42E49">
        <w:rPr>
          <w:rFonts w:ascii="Arial" w:hAnsi="Arial" w:cs="Arial"/>
          <w:sz w:val="20"/>
          <w:szCs w:val="20"/>
        </w:rPr>
        <w:t xml:space="preserve">/cyber-security/online-course) </w:t>
      </w:r>
      <w:r w:rsidR="00144429" w:rsidRPr="003F4CA5">
        <w:rPr>
          <w:rFonts w:ascii="Arial" w:hAnsi="Arial" w:cs="Arial"/>
          <w:sz w:val="20"/>
          <w:szCs w:val="20"/>
        </w:rPr>
        <w:t>provides</w:t>
      </w:r>
      <w:r w:rsidR="00045AD7" w:rsidRPr="003F4CA5">
        <w:rPr>
          <w:rFonts w:ascii="Arial" w:hAnsi="Arial" w:cs="Arial"/>
          <w:sz w:val="20"/>
          <w:szCs w:val="20"/>
        </w:rPr>
        <w:t xml:space="preserve"> learners </w:t>
      </w:r>
      <w:r w:rsidR="00144429" w:rsidRPr="003F4CA5">
        <w:rPr>
          <w:rFonts w:ascii="Arial" w:hAnsi="Arial" w:cs="Arial"/>
          <w:sz w:val="20"/>
          <w:szCs w:val="20"/>
        </w:rPr>
        <w:t xml:space="preserve">with </w:t>
      </w:r>
      <w:r w:rsidR="00045AD7" w:rsidRPr="003F4CA5">
        <w:rPr>
          <w:rFonts w:ascii="Arial" w:hAnsi="Arial" w:cs="Arial"/>
          <w:sz w:val="20"/>
          <w:szCs w:val="20"/>
        </w:rPr>
        <w:t xml:space="preserve">the opportunity to obtain a Harvard certificate. Advocates argue that MOOCs are the future of online education. There has been an exponential growth in the use of MOOCs including in cybersecurity. Although MOOCs don’t normally provide a full </w:t>
      </w:r>
      <w:r w:rsidR="00144429" w:rsidRPr="003F4CA5">
        <w:rPr>
          <w:rFonts w:ascii="Arial" w:hAnsi="Arial" w:cs="Arial"/>
          <w:sz w:val="20"/>
          <w:szCs w:val="20"/>
        </w:rPr>
        <w:t>coverage of degree they are very useful in prepping students for study of programmes and providing introductions to the cybersecurity subject area.</w:t>
      </w:r>
      <w:r w:rsidR="00045AD7" w:rsidRPr="003F4CA5">
        <w:rPr>
          <w:rFonts w:ascii="Arial" w:hAnsi="Arial" w:cs="Arial"/>
          <w:sz w:val="20"/>
          <w:szCs w:val="20"/>
        </w:rPr>
        <w:t xml:space="preserve"> </w:t>
      </w:r>
      <w:r w:rsidR="00144429" w:rsidRPr="003F4CA5">
        <w:rPr>
          <w:rFonts w:ascii="Arial" w:hAnsi="Arial" w:cs="Arial"/>
          <w:sz w:val="20"/>
          <w:szCs w:val="20"/>
        </w:rPr>
        <w:t>There are two distinct types of MOOC: cMOOC and xMOOC. cMOOCs are collaborative MOOCs that provide learning space for students to collaborate. On the other hand xMOOCs put existing courses into an online format and as such tend to adopt a more traditional format to courses.</w:t>
      </w:r>
    </w:p>
    <w:p w14:paraId="5AE992D2" w14:textId="77777777" w:rsidR="00ED10D9" w:rsidRPr="003F4CA5" w:rsidRDefault="00ED10D9" w:rsidP="00DF1696">
      <w:pPr>
        <w:jc w:val="both"/>
        <w:rPr>
          <w:rFonts w:ascii="Arial" w:hAnsi="Arial" w:cs="Arial"/>
          <w:sz w:val="20"/>
          <w:szCs w:val="20"/>
        </w:rPr>
      </w:pPr>
    </w:p>
    <w:p w14:paraId="763CC813" w14:textId="77777777" w:rsidR="00D42E49" w:rsidRPr="00575FA4" w:rsidRDefault="00D42E49" w:rsidP="00DF1696">
      <w:pPr>
        <w:jc w:val="both"/>
        <w:rPr>
          <w:rFonts w:ascii="Arial" w:hAnsi="Arial" w:cs="Arial"/>
          <w:i/>
          <w:sz w:val="20"/>
          <w:szCs w:val="20"/>
        </w:rPr>
      </w:pPr>
      <w:r w:rsidRPr="00575FA4">
        <w:rPr>
          <w:rFonts w:ascii="Arial" w:hAnsi="Arial" w:cs="Arial"/>
          <w:i/>
          <w:sz w:val="20"/>
          <w:szCs w:val="20"/>
        </w:rPr>
        <w:t xml:space="preserve">Bootcamps </w:t>
      </w:r>
    </w:p>
    <w:p w14:paraId="351C7525" w14:textId="77777777" w:rsidR="00D42E49" w:rsidRDefault="00D42E49" w:rsidP="00DF1696">
      <w:pPr>
        <w:jc w:val="both"/>
        <w:rPr>
          <w:rFonts w:ascii="Arial" w:hAnsi="Arial" w:cs="Arial"/>
          <w:sz w:val="20"/>
          <w:szCs w:val="20"/>
        </w:rPr>
      </w:pPr>
    </w:p>
    <w:p w14:paraId="6C55AE4A" w14:textId="1F6FAF90" w:rsidR="00ED10D9" w:rsidRPr="003F4CA5" w:rsidRDefault="00D42E49" w:rsidP="00DF1696">
      <w:pPr>
        <w:jc w:val="both"/>
        <w:rPr>
          <w:rFonts w:ascii="Arial" w:hAnsi="Arial" w:cs="Arial"/>
          <w:sz w:val="20"/>
          <w:szCs w:val="20"/>
        </w:rPr>
      </w:pPr>
      <w:r>
        <w:rPr>
          <w:rFonts w:ascii="Arial" w:hAnsi="Arial" w:cs="Arial"/>
          <w:sz w:val="20"/>
          <w:szCs w:val="20"/>
        </w:rPr>
        <w:t>B</w:t>
      </w:r>
      <w:r w:rsidR="00144429" w:rsidRPr="003F4CA5">
        <w:rPr>
          <w:rFonts w:ascii="Arial" w:hAnsi="Arial" w:cs="Arial"/>
          <w:sz w:val="20"/>
          <w:szCs w:val="20"/>
        </w:rPr>
        <w:t xml:space="preserve">ootcamps </w:t>
      </w:r>
      <w:r>
        <w:rPr>
          <w:rFonts w:ascii="Arial" w:hAnsi="Arial" w:cs="Arial"/>
          <w:sz w:val="20"/>
          <w:szCs w:val="20"/>
        </w:rPr>
        <w:t xml:space="preserve">appear to be growing in popularity and these </w:t>
      </w:r>
      <w:r w:rsidR="00144429" w:rsidRPr="003F4CA5">
        <w:rPr>
          <w:rFonts w:ascii="Arial" w:hAnsi="Arial" w:cs="Arial"/>
          <w:sz w:val="20"/>
          <w:szCs w:val="20"/>
        </w:rPr>
        <w:t xml:space="preserve">tend to be shorter, focussed courses often running for a week or 10 days. Bootcamps offer a different approach to education often being run by industry experts. At the author’s institution we have put in place a series of </w:t>
      </w:r>
      <w:r w:rsidR="00473608" w:rsidRPr="003F4CA5">
        <w:rPr>
          <w:rFonts w:ascii="Arial" w:hAnsi="Arial" w:cs="Arial"/>
          <w:sz w:val="20"/>
          <w:szCs w:val="20"/>
        </w:rPr>
        <w:t>weeklong</w:t>
      </w:r>
      <w:r w:rsidR="00144429" w:rsidRPr="003F4CA5">
        <w:rPr>
          <w:rFonts w:ascii="Arial" w:hAnsi="Arial" w:cs="Arial"/>
          <w:sz w:val="20"/>
          <w:szCs w:val="20"/>
        </w:rPr>
        <w:t xml:space="preserve"> bootcamps for final year undergraduate and masters students run by visi</w:t>
      </w:r>
      <w:r w:rsidR="00771498">
        <w:rPr>
          <w:rFonts w:ascii="Arial" w:hAnsi="Arial" w:cs="Arial"/>
          <w:sz w:val="20"/>
          <w:szCs w:val="20"/>
        </w:rPr>
        <w:t>ting professors. The feedback f</w:t>
      </w:r>
      <w:r w:rsidR="00144429" w:rsidRPr="003F4CA5">
        <w:rPr>
          <w:rFonts w:ascii="Arial" w:hAnsi="Arial" w:cs="Arial"/>
          <w:sz w:val="20"/>
          <w:szCs w:val="20"/>
        </w:rPr>
        <w:t>r</w:t>
      </w:r>
      <w:r w:rsidR="00771498">
        <w:rPr>
          <w:rFonts w:ascii="Arial" w:hAnsi="Arial" w:cs="Arial"/>
          <w:sz w:val="20"/>
          <w:szCs w:val="20"/>
        </w:rPr>
        <w:t>o</w:t>
      </w:r>
      <w:r w:rsidR="00144429" w:rsidRPr="003F4CA5">
        <w:rPr>
          <w:rFonts w:ascii="Arial" w:hAnsi="Arial" w:cs="Arial"/>
          <w:sz w:val="20"/>
          <w:szCs w:val="20"/>
        </w:rPr>
        <w:t xml:space="preserve">m students has been very positive about this approach, particularly when it is blended in with a more traditional structure.  </w:t>
      </w:r>
    </w:p>
    <w:p w14:paraId="4B88D303" w14:textId="77777777" w:rsidR="00A4056A" w:rsidRPr="003F4CA5" w:rsidRDefault="00A4056A" w:rsidP="00DF1696">
      <w:pPr>
        <w:jc w:val="both"/>
        <w:rPr>
          <w:rFonts w:ascii="Arial" w:hAnsi="Arial" w:cs="Arial"/>
          <w:sz w:val="20"/>
          <w:szCs w:val="20"/>
        </w:rPr>
      </w:pPr>
    </w:p>
    <w:p w14:paraId="6C0D0A19" w14:textId="36C28887" w:rsidR="00D776F0" w:rsidRPr="00575FA4" w:rsidRDefault="00166F49" w:rsidP="00DF1696">
      <w:pPr>
        <w:jc w:val="both"/>
        <w:rPr>
          <w:rFonts w:ascii="Arial" w:hAnsi="Arial" w:cs="Arial"/>
          <w:i/>
          <w:sz w:val="20"/>
          <w:szCs w:val="20"/>
        </w:rPr>
      </w:pPr>
      <w:r w:rsidRPr="00575FA4">
        <w:rPr>
          <w:rFonts w:ascii="Arial" w:hAnsi="Arial" w:cs="Arial"/>
          <w:i/>
          <w:sz w:val="20"/>
          <w:szCs w:val="20"/>
        </w:rPr>
        <w:t>Peer learning</w:t>
      </w:r>
    </w:p>
    <w:p w14:paraId="108D97AC" w14:textId="77777777" w:rsidR="00D42E49" w:rsidRDefault="00D42E49" w:rsidP="00DF1696">
      <w:pPr>
        <w:jc w:val="both"/>
        <w:rPr>
          <w:rFonts w:ascii="Arial" w:hAnsi="Arial" w:cs="Arial"/>
          <w:sz w:val="20"/>
          <w:szCs w:val="20"/>
        </w:rPr>
      </w:pPr>
    </w:p>
    <w:p w14:paraId="23004A66" w14:textId="66ED77FA" w:rsidR="00D42E49" w:rsidRPr="003F4CA5" w:rsidRDefault="00D42E49" w:rsidP="00DF1696">
      <w:pPr>
        <w:jc w:val="both"/>
        <w:rPr>
          <w:rFonts w:ascii="Arial" w:hAnsi="Arial" w:cs="Arial"/>
          <w:sz w:val="20"/>
          <w:szCs w:val="20"/>
        </w:rPr>
      </w:pPr>
      <w:r>
        <w:rPr>
          <w:rFonts w:ascii="Arial" w:hAnsi="Arial" w:cs="Arial"/>
          <w:sz w:val="20"/>
          <w:szCs w:val="20"/>
        </w:rPr>
        <w:t xml:space="preserve">Students have the opportunity to learn from each other in Higher Education – working in groups, </w:t>
      </w:r>
      <w:r w:rsidR="004A5CBB">
        <w:rPr>
          <w:rFonts w:ascii="Arial" w:hAnsi="Arial" w:cs="Arial"/>
          <w:sz w:val="20"/>
          <w:szCs w:val="20"/>
        </w:rPr>
        <w:t xml:space="preserve">participating in discussion, reviewing demonstrations and </w:t>
      </w:r>
      <w:r>
        <w:rPr>
          <w:rFonts w:ascii="Arial" w:hAnsi="Arial" w:cs="Arial"/>
          <w:sz w:val="20"/>
          <w:szCs w:val="20"/>
        </w:rPr>
        <w:t xml:space="preserve">undertaking problem based learning </w:t>
      </w:r>
      <w:r w:rsidR="004A5CBB">
        <w:rPr>
          <w:rFonts w:ascii="Arial" w:hAnsi="Arial" w:cs="Arial"/>
          <w:sz w:val="20"/>
          <w:szCs w:val="20"/>
        </w:rPr>
        <w:t xml:space="preserve">are all examples where peer learning can take place in cybersecurity. Boud (1988) suggests that peer learning moves from independent learning to interdependent learning. </w:t>
      </w:r>
    </w:p>
    <w:p w14:paraId="1620D254" w14:textId="77777777" w:rsidR="00A4056A" w:rsidRDefault="00A4056A" w:rsidP="00DF1696">
      <w:pPr>
        <w:jc w:val="both"/>
        <w:rPr>
          <w:rFonts w:ascii="Arial" w:hAnsi="Arial" w:cs="Arial"/>
          <w:sz w:val="20"/>
          <w:szCs w:val="20"/>
        </w:rPr>
      </w:pPr>
    </w:p>
    <w:p w14:paraId="6AA8066E" w14:textId="77777777" w:rsidR="006D395C" w:rsidRDefault="006D395C" w:rsidP="00DF1696">
      <w:pPr>
        <w:jc w:val="both"/>
        <w:rPr>
          <w:rFonts w:ascii="Arial" w:hAnsi="Arial" w:cs="Arial"/>
          <w:sz w:val="20"/>
          <w:szCs w:val="20"/>
        </w:rPr>
      </w:pPr>
      <w:r>
        <w:rPr>
          <w:rFonts w:ascii="Arial" w:hAnsi="Arial" w:cs="Arial"/>
          <w:sz w:val="20"/>
          <w:szCs w:val="20"/>
        </w:rPr>
        <w:t xml:space="preserve">There is the potential in peer learning for students to enhance their knowledge of cybersecurity concepts by explaining their understanding to their colleagues and to other students. Peer discussions allow for collaborative working, giving and receiving feedback and potentially evaluating their own learning. Normally peer learning takes place between students in the same class / same level, but at the author’s institution we have also introduced peer support between different levels through a peer mentoring project. The idea was to support learners at lower levels with peers who had been through those levels. Interestingly we found that it was peers at the higher level who benefited most and improved their understanding through the development of their skills in communication, organisation and collaborative support. </w:t>
      </w:r>
    </w:p>
    <w:p w14:paraId="122B587B" w14:textId="77777777" w:rsidR="00575FA4" w:rsidRDefault="00575FA4" w:rsidP="00DF1696">
      <w:pPr>
        <w:jc w:val="both"/>
        <w:rPr>
          <w:rFonts w:ascii="Arial" w:hAnsi="Arial" w:cs="Arial"/>
          <w:sz w:val="20"/>
          <w:szCs w:val="20"/>
        </w:rPr>
      </w:pPr>
    </w:p>
    <w:p w14:paraId="23EE2194" w14:textId="77777777" w:rsidR="00575FA4" w:rsidRDefault="00575FA4" w:rsidP="00DF1696">
      <w:pPr>
        <w:jc w:val="both"/>
        <w:rPr>
          <w:rFonts w:ascii="Arial" w:hAnsi="Arial" w:cs="Arial"/>
          <w:sz w:val="20"/>
          <w:szCs w:val="20"/>
        </w:rPr>
      </w:pPr>
    </w:p>
    <w:p w14:paraId="7A0853E3" w14:textId="256F91D1" w:rsidR="00C829F4" w:rsidRPr="003F4CA5" w:rsidRDefault="00C829F4" w:rsidP="00756D40">
      <w:pPr>
        <w:jc w:val="both"/>
        <w:rPr>
          <w:rFonts w:ascii="Arial" w:hAnsi="Arial" w:cs="Arial"/>
          <w:sz w:val="20"/>
          <w:szCs w:val="20"/>
        </w:rPr>
      </w:pPr>
    </w:p>
    <w:p w14:paraId="34B1D4D9" w14:textId="61596778" w:rsidR="00104608" w:rsidRPr="003F4CA5" w:rsidRDefault="006949A9" w:rsidP="00756D40">
      <w:pPr>
        <w:jc w:val="both"/>
        <w:rPr>
          <w:rFonts w:ascii="Arial" w:hAnsi="Arial" w:cs="Arial"/>
          <w:b/>
          <w:sz w:val="20"/>
          <w:szCs w:val="20"/>
        </w:rPr>
      </w:pPr>
      <w:r w:rsidRPr="003F4CA5">
        <w:rPr>
          <w:rFonts w:ascii="Arial" w:hAnsi="Arial" w:cs="Arial"/>
          <w:b/>
          <w:sz w:val="20"/>
          <w:szCs w:val="20"/>
        </w:rPr>
        <w:t xml:space="preserve">Assessment </w:t>
      </w:r>
      <w:r w:rsidR="005C221E">
        <w:rPr>
          <w:rFonts w:ascii="Arial" w:hAnsi="Arial" w:cs="Arial"/>
          <w:b/>
          <w:sz w:val="20"/>
          <w:szCs w:val="20"/>
        </w:rPr>
        <w:t>and Learning in Cybersecurity</w:t>
      </w:r>
      <w:r w:rsidR="00DF1696">
        <w:rPr>
          <w:rFonts w:ascii="Arial" w:hAnsi="Arial" w:cs="Arial"/>
          <w:b/>
          <w:sz w:val="20"/>
          <w:szCs w:val="20"/>
        </w:rPr>
        <w:t xml:space="preserve"> </w:t>
      </w:r>
    </w:p>
    <w:p w14:paraId="6630FF8E" w14:textId="77777777" w:rsidR="00910379" w:rsidRPr="003F4CA5" w:rsidRDefault="00910379" w:rsidP="00756D40">
      <w:pPr>
        <w:jc w:val="both"/>
        <w:rPr>
          <w:rFonts w:ascii="Arial" w:hAnsi="Arial" w:cs="Arial"/>
          <w:sz w:val="20"/>
          <w:szCs w:val="20"/>
        </w:rPr>
      </w:pPr>
    </w:p>
    <w:p w14:paraId="120C206E" w14:textId="58DB48DE" w:rsidR="0028711B" w:rsidRPr="003F4CA5" w:rsidRDefault="0028711B" w:rsidP="00756D40">
      <w:pPr>
        <w:jc w:val="both"/>
        <w:rPr>
          <w:rFonts w:ascii="Arial" w:hAnsi="Arial" w:cs="Arial"/>
          <w:sz w:val="20"/>
          <w:szCs w:val="20"/>
        </w:rPr>
      </w:pPr>
      <w:r w:rsidRPr="003F4CA5">
        <w:rPr>
          <w:rFonts w:ascii="Arial" w:hAnsi="Arial" w:cs="Arial"/>
          <w:sz w:val="20"/>
          <w:szCs w:val="20"/>
        </w:rPr>
        <w:t xml:space="preserve">This part of the chapter will examine </w:t>
      </w:r>
      <w:r w:rsidR="00F455AA">
        <w:rPr>
          <w:rFonts w:ascii="Arial" w:hAnsi="Arial" w:cs="Arial"/>
          <w:sz w:val="20"/>
          <w:szCs w:val="20"/>
        </w:rPr>
        <w:t xml:space="preserve">the </w:t>
      </w:r>
      <w:r w:rsidRPr="003F4CA5">
        <w:rPr>
          <w:rFonts w:ascii="Arial" w:hAnsi="Arial" w:cs="Arial"/>
          <w:sz w:val="20"/>
          <w:szCs w:val="20"/>
        </w:rPr>
        <w:t xml:space="preserve">ways </w:t>
      </w:r>
      <w:r w:rsidR="00F455AA">
        <w:rPr>
          <w:rFonts w:ascii="Arial" w:hAnsi="Arial" w:cs="Arial"/>
          <w:sz w:val="20"/>
          <w:szCs w:val="20"/>
        </w:rPr>
        <w:t>in which assessment can help</w:t>
      </w:r>
      <w:r w:rsidRPr="003F4CA5">
        <w:rPr>
          <w:rFonts w:ascii="Arial" w:hAnsi="Arial" w:cs="Arial"/>
          <w:sz w:val="20"/>
          <w:szCs w:val="20"/>
        </w:rPr>
        <w:t xml:space="preserve"> learning in cybersecurity </w:t>
      </w:r>
      <w:r w:rsidR="00110958" w:rsidRPr="003F4CA5">
        <w:rPr>
          <w:rFonts w:ascii="Arial" w:hAnsi="Arial" w:cs="Arial"/>
          <w:sz w:val="20"/>
          <w:szCs w:val="20"/>
        </w:rPr>
        <w:t xml:space="preserve">and what the assessment might indicate in terms of competence in cybersecurity. </w:t>
      </w:r>
      <w:r w:rsidR="00F455AA">
        <w:rPr>
          <w:rFonts w:ascii="Arial" w:hAnsi="Arial" w:cs="Arial"/>
          <w:sz w:val="20"/>
          <w:szCs w:val="20"/>
        </w:rPr>
        <w:t>There are a</w:t>
      </w:r>
      <w:r w:rsidR="00110958" w:rsidRPr="003F4CA5">
        <w:rPr>
          <w:rFonts w:ascii="Arial" w:hAnsi="Arial" w:cs="Arial"/>
          <w:sz w:val="20"/>
          <w:szCs w:val="20"/>
        </w:rPr>
        <w:t xml:space="preserve"> variety of assessment </w:t>
      </w:r>
      <w:proofErr w:type="gramStart"/>
      <w:r w:rsidR="00110958" w:rsidRPr="003F4CA5">
        <w:rPr>
          <w:rFonts w:ascii="Arial" w:hAnsi="Arial" w:cs="Arial"/>
          <w:sz w:val="20"/>
          <w:szCs w:val="20"/>
        </w:rPr>
        <w:t xml:space="preserve">instruments </w:t>
      </w:r>
      <w:r w:rsidR="00815DBE">
        <w:rPr>
          <w:rFonts w:ascii="Arial" w:hAnsi="Arial" w:cs="Arial"/>
          <w:sz w:val="20"/>
          <w:szCs w:val="20"/>
        </w:rPr>
        <w:t>which</w:t>
      </w:r>
      <w:proofErr w:type="gramEnd"/>
      <w:r w:rsidR="00815DBE">
        <w:rPr>
          <w:rFonts w:ascii="Arial" w:hAnsi="Arial" w:cs="Arial"/>
          <w:sz w:val="20"/>
          <w:szCs w:val="20"/>
        </w:rPr>
        <w:t xml:space="preserve"> can be used to help learning in cybersecurity</w:t>
      </w:r>
      <w:r w:rsidR="00110958" w:rsidRPr="003F4CA5">
        <w:rPr>
          <w:rFonts w:ascii="Arial" w:hAnsi="Arial" w:cs="Arial"/>
          <w:sz w:val="20"/>
          <w:szCs w:val="20"/>
        </w:rPr>
        <w:t xml:space="preserve"> including report writing, exams (written, multi-choice, oral), practical tests, portfolios</w:t>
      </w:r>
      <w:r w:rsidR="00815DBE">
        <w:rPr>
          <w:rFonts w:ascii="Arial" w:hAnsi="Arial" w:cs="Arial"/>
          <w:sz w:val="20"/>
          <w:szCs w:val="20"/>
        </w:rPr>
        <w:t>, project work (including research projects, problem based learning projects and work based learning projects)</w:t>
      </w:r>
      <w:r w:rsidR="00110958" w:rsidRPr="003F4CA5">
        <w:rPr>
          <w:rFonts w:ascii="Arial" w:hAnsi="Arial" w:cs="Arial"/>
          <w:sz w:val="20"/>
          <w:szCs w:val="20"/>
        </w:rPr>
        <w:t xml:space="preserve"> and reflective practice.</w:t>
      </w:r>
    </w:p>
    <w:p w14:paraId="257692B1" w14:textId="77777777" w:rsidR="00F56CAA" w:rsidRPr="003F4CA5" w:rsidRDefault="00F56CAA" w:rsidP="00756D40">
      <w:pPr>
        <w:jc w:val="both"/>
        <w:rPr>
          <w:rFonts w:ascii="Arial" w:hAnsi="Arial" w:cs="Arial"/>
          <w:sz w:val="20"/>
          <w:szCs w:val="20"/>
        </w:rPr>
      </w:pPr>
    </w:p>
    <w:p w14:paraId="5B75DF78" w14:textId="0E437DF9" w:rsidR="00F063CA" w:rsidRPr="003F4CA5" w:rsidRDefault="00F53901" w:rsidP="006F78CB">
      <w:pPr>
        <w:spacing w:line="240" w:lineRule="atLeast"/>
        <w:jc w:val="both"/>
        <w:rPr>
          <w:rFonts w:ascii="Arial" w:hAnsi="Arial" w:cs="Arial"/>
          <w:sz w:val="20"/>
          <w:szCs w:val="20"/>
        </w:rPr>
      </w:pPr>
      <w:r w:rsidRPr="003F4CA5">
        <w:rPr>
          <w:rFonts w:ascii="Arial" w:hAnsi="Arial" w:cs="Arial"/>
          <w:bCs/>
          <w:sz w:val="20"/>
          <w:szCs w:val="20"/>
        </w:rPr>
        <w:t xml:space="preserve">Reviewing the literature suggests that assessment is </w:t>
      </w:r>
      <w:r w:rsidRPr="003F4CA5">
        <w:rPr>
          <w:rFonts w:ascii="Arial" w:hAnsi="Arial" w:cs="Arial"/>
          <w:sz w:val="20"/>
          <w:szCs w:val="20"/>
        </w:rPr>
        <w:t>one of the key motivators for students and is fundamental in determining what it is that students value in their education</w:t>
      </w:r>
      <w:r w:rsidR="00567494" w:rsidRPr="003F4CA5">
        <w:rPr>
          <w:rFonts w:ascii="Arial" w:hAnsi="Arial" w:cs="Arial"/>
          <w:sz w:val="20"/>
          <w:szCs w:val="20"/>
        </w:rPr>
        <w:t>, and this can be applied to cybersecurity education</w:t>
      </w:r>
      <w:r w:rsidRPr="003F4CA5">
        <w:rPr>
          <w:rFonts w:ascii="Arial" w:hAnsi="Arial" w:cs="Arial"/>
          <w:sz w:val="20"/>
          <w:szCs w:val="20"/>
        </w:rPr>
        <w:t>. For example Murphy (2006) suggests that it is assessment that indicates to students what really matters on a module or programme of study and it is assessment that informs students about the goals of the module or programme.</w:t>
      </w:r>
      <w:r w:rsidR="00567494" w:rsidRPr="003F4CA5">
        <w:rPr>
          <w:rFonts w:ascii="Arial" w:hAnsi="Arial" w:cs="Arial"/>
          <w:sz w:val="20"/>
          <w:szCs w:val="20"/>
        </w:rPr>
        <w:t xml:space="preserve"> As has been indicated earlier the complexity of the cybersecurity environment can provide off-putting for students and assessment tasks may well help with their understanding.</w:t>
      </w:r>
      <w:r w:rsidRPr="003F4CA5">
        <w:rPr>
          <w:rFonts w:ascii="Arial" w:hAnsi="Arial" w:cs="Arial"/>
          <w:bCs/>
          <w:sz w:val="20"/>
          <w:szCs w:val="20"/>
        </w:rPr>
        <w:t xml:space="preserve"> </w:t>
      </w:r>
      <w:r w:rsidR="00F063CA" w:rsidRPr="003F4CA5">
        <w:rPr>
          <w:rFonts w:ascii="Arial" w:hAnsi="Arial" w:cs="Arial"/>
          <w:sz w:val="20"/>
          <w:szCs w:val="20"/>
        </w:rPr>
        <w:t>There is the potential for assessment to provide a mechanism for student learning and to act as a means of enabling student learning during assessment activities (Rowntree,1987). The concept of “assessment for learning” is proposed as a means to encourage student learning (Black et al, 2003; McDowell et al, 2005).</w:t>
      </w:r>
    </w:p>
    <w:p w14:paraId="6872C236" w14:textId="77777777" w:rsidR="00144429" w:rsidRPr="003F4CA5" w:rsidRDefault="00144429" w:rsidP="006F78CB">
      <w:pPr>
        <w:spacing w:line="240" w:lineRule="atLeast"/>
        <w:jc w:val="both"/>
        <w:rPr>
          <w:rFonts w:ascii="Arial" w:hAnsi="Arial" w:cs="Arial"/>
          <w:sz w:val="20"/>
          <w:szCs w:val="20"/>
        </w:rPr>
      </w:pPr>
    </w:p>
    <w:p w14:paraId="6AEBA64C" w14:textId="0FE4E6C5" w:rsidR="00F53901" w:rsidRDefault="00F53901" w:rsidP="006F78CB">
      <w:pPr>
        <w:spacing w:line="240" w:lineRule="atLeast"/>
        <w:jc w:val="both"/>
        <w:rPr>
          <w:rFonts w:ascii="Arial" w:hAnsi="Arial" w:cs="Arial"/>
          <w:sz w:val="20"/>
          <w:szCs w:val="20"/>
        </w:rPr>
      </w:pPr>
      <w:r w:rsidRPr="003F4CA5">
        <w:rPr>
          <w:rFonts w:ascii="Arial" w:hAnsi="Arial" w:cs="Arial"/>
          <w:bCs/>
          <w:sz w:val="20"/>
          <w:szCs w:val="20"/>
        </w:rPr>
        <w:t xml:space="preserve">Brown et al (1997:7-8) put forward the argument that </w:t>
      </w:r>
      <w:r w:rsidRPr="003F4CA5">
        <w:rPr>
          <w:rFonts w:ascii="Arial" w:hAnsi="Arial" w:cs="Arial"/>
          <w:sz w:val="20"/>
          <w:szCs w:val="20"/>
        </w:rPr>
        <w:t>“assessment defines what students regard as important, how they spend their time and how they come to see themselves as individuals”. Gibbs and Simpson (2004) support this perspective summarising that assessment is seen to exert a profound influence on student learning; in areas such as: what students focus their attention on how much they study; the quality of engagement with learning tasks, and, through feedback, on their understanding and future learning. Hamdorf and Hall (2001) indicate that assessment is important because it has such a powerful influence on the learning behaviour of students. Brown el al (1997:7) also identify one of the dilemmas in assessment in that “students take their cues from what is assessed rather than from what lecturers assert is important”.</w:t>
      </w:r>
      <w:r w:rsidR="00187A1B" w:rsidRPr="003F4CA5">
        <w:rPr>
          <w:rFonts w:ascii="Arial" w:hAnsi="Arial" w:cs="Arial"/>
          <w:sz w:val="20"/>
          <w:szCs w:val="20"/>
        </w:rPr>
        <w:t xml:space="preserve"> So in designing cybersecurity learning activities we can consider utilising assessment to help students focus on the important aspects. </w:t>
      </w:r>
    </w:p>
    <w:p w14:paraId="5C9E649B" w14:textId="77777777" w:rsidR="00EE5202" w:rsidRPr="003F4CA5" w:rsidRDefault="00EE5202" w:rsidP="006F78CB">
      <w:pPr>
        <w:spacing w:line="240" w:lineRule="atLeast"/>
        <w:jc w:val="both"/>
        <w:rPr>
          <w:rFonts w:ascii="Arial" w:hAnsi="Arial" w:cs="Arial"/>
          <w:sz w:val="20"/>
          <w:szCs w:val="20"/>
        </w:rPr>
      </w:pPr>
    </w:p>
    <w:p w14:paraId="6D57AED0" w14:textId="77777777" w:rsidR="00F53901" w:rsidRDefault="00F53901" w:rsidP="006F78CB">
      <w:pPr>
        <w:spacing w:line="240" w:lineRule="atLeast"/>
        <w:jc w:val="both"/>
        <w:rPr>
          <w:ins w:id="66" w:author="Alastair Irons" w:date="2018-10-21T22:42:00Z"/>
          <w:rFonts w:ascii="Arial" w:hAnsi="Arial" w:cs="Arial"/>
          <w:sz w:val="20"/>
          <w:szCs w:val="20"/>
        </w:rPr>
      </w:pPr>
      <w:r w:rsidRPr="003F4CA5">
        <w:rPr>
          <w:rFonts w:ascii="Arial" w:hAnsi="Arial" w:cs="Arial"/>
          <w:sz w:val="20"/>
          <w:szCs w:val="20"/>
        </w:rPr>
        <w:t>The principles of assessment (Nicol and Macfarlane-Dick, 2004) require that assessment is reliable, valid, affordable and fit for purpose, i.e. usable. Reliability in assessment requires the assessment to be objective, accurate, repeatable and analytically sound, according to Knight (2001). In essence, reliability refers to the consistency of grades that are awarded and can be affected by marker consistency, inter-marker reliability and / or test / re-test reliability. Validity focuses on the extent to which an assessment measures what it intends to measure and as such contributes to assessing the things programme specifications, programme learning outcomes and module learning outcomes say are important and of value.</w:t>
      </w:r>
    </w:p>
    <w:p w14:paraId="197C348B" w14:textId="77777777" w:rsidR="00527301" w:rsidRDefault="00527301" w:rsidP="006F78CB">
      <w:pPr>
        <w:spacing w:line="240" w:lineRule="atLeast"/>
        <w:jc w:val="both"/>
        <w:rPr>
          <w:ins w:id="67" w:author="Alastair Irons" w:date="2018-10-21T22:42:00Z"/>
          <w:rFonts w:ascii="Arial" w:hAnsi="Arial" w:cs="Arial"/>
          <w:sz w:val="20"/>
          <w:szCs w:val="20"/>
        </w:rPr>
      </w:pPr>
    </w:p>
    <w:p w14:paraId="38DA25BC" w14:textId="77777777" w:rsidR="004F1975" w:rsidRDefault="00527301" w:rsidP="006F78CB">
      <w:pPr>
        <w:spacing w:line="240" w:lineRule="atLeast"/>
        <w:jc w:val="both"/>
        <w:rPr>
          <w:ins w:id="68" w:author="Alastair Irons" w:date="2018-11-03T15:52:00Z"/>
          <w:rFonts w:ascii="Arial" w:hAnsi="Arial" w:cs="Arial"/>
          <w:sz w:val="20"/>
          <w:szCs w:val="20"/>
        </w:rPr>
      </w:pPr>
      <w:ins w:id="69" w:author="Alastair Irons" w:date="2018-10-21T22:42:00Z">
        <w:r>
          <w:rPr>
            <w:rFonts w:ascii="Arial" w:hAnsi="Arial" w:cs="Arial"/>
            <w:sz w:val="20"/>
            <w:szCs w:val="20"/>
          </w:rPr>
          <w:t xml:space="preserve">The author has employed a number of assessment instruments in cybersecurity to encourage students to use the assessment activities to enable student learning. The use of scenarios to encourage students to think both as attackers and defenders has been particularly helpful in enabling students to understand the cybersecurity environment. </w:t>
        </w:r>
      </w:ins>
      <w:ins w:id="70" w:author="Alastair Irons" w:date="2018-11-03T15:47:00Z">
        <w:r w:rsidR="004F1975">
          <w:rPr>
            <w:rFonts w:ascii="Arial" w:hAnsi="Arial" w:cs="Arial"/>
            <w:sz w:val="20"/>
            <w:szCs w:val="20"/>
          </w:rPr>
          <w:t>As an overall assessment strategy in cybersecurity attempts should be made to</w:t>
        </w:r>
      </w:ins>
      <w:ins w:id="71" w:author="Alastair Irons" w:date="2018-11-03T15:48:00Z">
        <w:r w:rsidR="004F1975">
          <w:rPr>
            <w:rFonts w:ascii="Arial" w:hAnsi="Arial" w:cs="Arial"/>
            <w:sz w:val="20"/>
            <w:szCs w:val="20"/>
          </w:rPr>
          <w:t>:</w:t>
        </w:r>
      </w:ins>
      <w:ins w:id="72" w:author="Alastair Irons" w:date="2018-11-03T15:47:00Z">
        <w:r w:rsidR="004F1975">
          <w:rPr>
            <w:rFonts w:ascii="Arial" w:hAnsi="Arial" w:cs="Arial"/>
            <w:sz w:val="20"/>
            <w:szCs w:val="20"/>
          </w:rPr>
          <w:t xml:space="preserve"> </w:t>
        </w:r>
      </w:ins>
    </w:p>
    <w:p w14:paraId="583FFB96" w14:textId="77777777" w:rsidR="0044020A" w:rsidRDefault="0044020A" w:rsidP="006F78CB">
      <w:pPr>
        <w:spacing w:line="240" w:lineRule="atLeast"/>
        <w:jc w:val="both"/>
        <w:rPr>
          <w:ins w:id="73" w:author="Alastair Irons" w:date="2018-11-03T15:48:00Z"/>
          <w:rFonts w:ascii="Arial" w:hAnsi="Arial" w:cs="Arial"/>
          <w:sz w:val="20"/>
          <w:szCs w:val="20"/>
        </w:rPr>
      </w:pPr>
    </w:p>
    <w:p w14:paraId="4CF8775C" w14:textId="3F762ABD" w:rsidR="00527301" w:rsidRPr="0044020A" w:rsidRDefault="004F1975" w:rsidP="0044020A">
      <w:pPr>
        <w:pStyle w:val="ListParagraph"/>
        <w:numPr>
          <w:ilvl w:val="0"/>
          <w:numId w:val="20"/>
        </w:numPr>
        <w:spacing w:line="240" w:lineRule="atLeast"/>
        <w:jc w:val="both"/>
        <w:rPr>
          <w:ins w:id="74" w:author="Alastair Irons" w:date="2018-11-03T15:49:00Z"/>
          <w:rFonts w:ascii="Arial" w:hAnsi="Arial" w:cs="Arial"/>
          <w:sz w:val="20"/>
          <w:szCs w:val="20"/>
        </w:rPr>
      </w:pPr>
      <w:proofErr w:type="gramStart"/>
      <w:ins w:id="75" w:author="Alastair Irons" w:date="2018-11-03T15:47:00Z">
        <w:r w:rsidRPr="0044020A">
          <w:rPr>
            <w:rFonts w:ascii="Arial" w:hAnsi="Arial" w:cs="Arial"/>
            <w:sz w:val="20"/>
            <w:szCs w:val="20"/>
          </w:rPr>
          <w:t>get</w:t>
        </w:r>
        <w:proofErr w:type="gramEnd"/>
        <w:r w:rsidRPr="0044020A">
          <w:rPr>
            <w:rFonts w:ascii="Arial" w:hAnsi="Arial" w:cs="Arial"/>
            <w:sz w:val="20"/>
            <w:szCs w:val="20"/>
          </w:rPr>
          <w:t xml:space="preserve"> students to identify and critically evaluate threats</w:t>
        </w:r>
      </w:ins>
      <w:ins w:id="76" w:author="Alastair Irons" w:date="2018-11-03T15:48:00Z">
        <w:r w:rsidRPr="0044020A">
          <w:rPr>
            <w:rFonts w:ascii="Arial" w:hAnsi="Arial" w:cs="Arial"/>
            <w:sz w:val="20"/>
            <w:szCs w:val="20"/>
          </w:rPr>
          <w:t xml:space="preserve"> – ranging from nuisance threats to </w:t>
        </w:r>
        <w:r w:rsidR="0044020A" w:rsidRPr="0044020A">
          <w:rPr>
            <w:rFonts w:ascii="Arial" w:hAnsi="Arial" w:cs="Arial"/>
            <w:sz w:val="20"/>
            <w:szCs w:val="20"/>
          </w:rPr>
          <w:t>“advanced persistent threats</w:t>
        </w:r>
      </w:ins>
      <w:ins w:id="77" w:author="Alastair Irons" w:date="2018-11-03T15:49:00Z">
        <w:r w:rsidR="0044020A" w:rsidRPr="0044020A">
          <w:rPr>
            <w:rFonts w:ascii="Arial" w:hAnsi="Arial" w:cs="Arial"/>
            <w:sz w:val="20"/>
            <w:szCs w:val="20"/>
          </w:rPr>
          <w:t>”;</w:t>
        </w:r>
      </w:ins>
    </w:p>
    <w:p w14:paraId="3A2BDAD0" w14:textId="71FF980A" w:rsidR="0044020A" w:rsidRPr="0044020A" w:rsidRDefault="0044020A" w:rsidP="0044020A">
      <w:pPr>
        <w:pStyle w:val="ListParagraph"/>
        <w:numPr>
          <w:ilvl w:val="0"/>
          <w:numId w:val="20"/>
        </w:numPr>
        <w:spacing w:line="240" w:lineRule="atLeast"/>
        <w:jc w:val="both"/>
        <w:rPr>
          <w:ins w:id="78" w:author="Alastair Irons" w:date="2018-11-03T15:49:00Z"/>
          <w:rFonts w:ascii="Arial" w:hAnsi="Arial" w:cs="Arial"/>
          <w:sz w:val="20"/>
          <w:szCs w:val="20"/>
        </w:rPr>
      </w:pPr>
      <w:proofErr w:type="gramStart"/>
      <w:ins w:id="79" w:author="Alastair Irons" w:date="2018-11-03T15:49:00Z">
        <w:r w:rsidRPr="0044020A">
          <w:rPr>
            <w:rFonts w:ascii="Arial" w:hAnsi="Arial" w:cs="Arial"/>
            <w:sz w:val="20"/>
            <w:szCs w:val="20"/>
          </w:rPr>
          <w:t>design</w:t>
        </w:r>
        <w:proofErr w:type="gramEnd"/>
        <w:r w:rsidRPr="0044020A">
          <w:rPr>
            <w:rFonts w:ascii="Arial" w:hAnsi="Arial" w:cs="Arial"/>
            <w:sz w:val="20"/>
            <w:szCs w:val="20"/>
          </w:rPr>
          <w:t>, develop and implement strategies to counter the threats;</w:t>
        </w:r>
      </w:ins>
    </w:p>
    <w:p w14:paraId="6853CD80" w14:textId="41FE6A47" w:rsidR="0044020A" w:rsidRPr="0044020A" w:rsidRDefault="0044020A" w:rsidP="0044020A">
      <w:pPr>
        <w:pStyle w:val="ListParagraph"/>
        <w:numPr>
          <w:ilvl w:val="0"/>
          <w:numId w:val="20"/>
        </w:numPr>
        <w:spacing w:line="240" w:lineRule="atLeast"/>
        <w:jc w:val="both"/>
        <w:rPr>
          <w:ins w:id="80" w:author="Alastair Irons" w:date="2018-11-03T15:49:00Z"/>
          <w:rFonts w:ascii="Arial" w:hAnsi="Arial" w:cs="Arial"/>
          <w:sz w:val="20"/>
          <w:szCs w:val="20"/>
        </w:rPr>
      </w:pPr>
      <w:proofErr w:type="gramStart"/>
      <w:ins w:id="81" w:author="Alastair Irons" w:date="2018-11-03T15:49:00Z">
        <w:r w:rsidRPr="0044020A">
          <w:rPr>
            <w:rFonts w:ascii="Arial" w:hAnsi="Arial" w:cs="Arial"/>
            <w:sz w:val="20"/>
            <w:szCs w:val="20"/>
          </w:rPr>
          <w:t>identify</w:t>
        </w:r>
        <w:proofErr w:type="gramEnd"/>
        <w:r w:rsidRPr="0044020A">
          <w:rPr>
            <w:rFonts w:ascii="Arial" w:hAnsi="Arial" w:cs="Arial"/>
            <w:sz w:val="20"/>
            <w:szCs w:val="20"/>
          </w:rPr>
          <w:t xml:space="preserve"> when breaches or attacks have taken place and critically evaluate the impact of thos</w:t>
        </w:r>
      </w:ins>
      <w:ins w:id="82" w:author="Alastair Irons" w:date="2018-11-03T15:52:00Z">
        <w:r>
          <w:rPr>
            <w:rFonts w:ascii="Arial" w:hAnsi="Arial" w:cs="Arial"/>
            <w:sz w:val="20"/>
            <w:szCs w:val="20"/>
          </w:rPr>
          <w:t>e</w:t>
        </w:r>
      </w:ins>
      <w:ins w:id="83" w:author="Alastair Irons" w:date="2018-11-03T15:49:00Z">
        <w:r w:rsidRPr="0044020A">
          <w:rPr>
            <w:rFonts w:ascii="Arial" w:hAnsi="Arial" w:cs="Arial"/>
            <w:sz w:val="20"/>
            <w:szCs w:val="20"/>
          </w:rPr>
          <w:t>;</w:t>
        </w:r>
      </w:ins>
    </w:p>
    <w:p w14:paraId="7578B117" w14:textId="43FF1A4B" w:rsidR="0044020A" w:rsidRPr="0044020A" w:rsidRDefault="0044020A" w:rsidP="0044020A">
      <w:pPr>
        <w:pStyle w:val="ListParagraph"/>
        <w:numPr>
          <w:ilvl w:val="0"/>
          <w:numId w:val="20"/>
        </w:numPr>
        <w:spacing w:line="240" w:lineRule="atLeast"/>
        <w:jc w:val="both"/>
        <w:rPr>
          <w:ins w:id="84" w:author="Alastair Irons" w:date="2018-11-03T15:50:00Z"/>
          <w:rFonts w:ascii="Arial" w:hAnsi="Arial" w:cs="Arial"/>
          <w:sz w:val="20"/>
          <w:szCs w:val="20"/>
        </w:rPr>
      </w:pPr>
      <w:proofErr w:type="gramStart"/>
      <w:ins w:id="85" w:author="Alastair Irons" w:date="2018-11-03T15:50:00Z">
        <w:r w:rsidRPr="0044020A">
          <w:rPr>
            <w:rFonts w:ascii="Arial" w:hAnsi="Arial" w:cs="Arial"/>
            <w:sz w:val="20"/>
            <w:szCs w:val="20"/>
          </w:rPr>
          <w:t>design</w:t>
        </w:r>
        <w:proofErr w:type="gramEnd"/>
        <w:r w:rsidRPr="0044020A">
          <w:rPr>
            <w:rFonts w:ascii="Arial" w:hAnsi="Arial" w:cs="Arial"/>
            <w:sz w:val="20"/>
            <w:szCs w:val="20"/>
          </w:rPr>
          <w:t>, develop and implement approaches to recover from attack;</w:t>
        </w:r>
      </w:ins>
    </w:p>
    <w:p w14:paraId="434187AF" w14:textId="248CF01E" w:rsidR="0044020A" w:rsidRPr="0044020A" w:rsidRDefault="0044020A" w:rsidP="0044020A">
      <w:pPr>
        <w:pStyle w:val="ListParagraph"/>
        <w:numPr>
          <w:ilvl w:val="0"/>
          <w:numId w:val="20"/>
        </w:numPr>
        <w:spacing w:line="240" w:lineRule="atLeast"/>
        <w:jc w:val="both"/>
        <w:rPr>
          <w:ins w:id="86" w:author="Alastair Irons" w:date="2018-11-03T15:50:00Z"/>
          <w:rFonts w:ascii="Arial" w:hAnsi="Arial" w:cs="Arial"/>
          <w:sz w:val="20"/>
          <w:szCs w:val="20"/>
        </w:rPr>
      </w:pPr>
      <w:proofErr w:type="gramStart"/>
      <w:ins w:id="87" w:author="Alastair Irons" w:date="2018-11-03T15:50:00Z">
        <w:r w:rsidRPr="0044020A">
          <w:rPr>
            <w:rFonts w:ascii="Arial" w:hAnsi="Arial" w:cs="Arial"/>
            <w:sz w:val="20"/>
            <w:szCs w:val="20"/>
          </w:rPr>
          <w:t>give</w:t>
        </w:r>
        <w:proofErr w:type="gramEnd"/>
        <w:r w:rsidRPr="0044020A">
          <w:rPr>
            <w:rFonts w:ascii="Arial" w:hAnsi="Arial" w:cs="Arial"/>
            <w:sz w:val="20"/>
            <w:szCs w:val="20"/>
          </w:rPr>
          <w:t xml:space="preserve"> students the opportunity to evaluate attacks and develop more robust cybersecurity defences as a result.</w:t>
        </w:r>
      </w:ins>
    </w:p>
    <w:p w14:paraId="2CA0814B" w14:textId="77777777" w:rsidR="0044020A" w:rsidRDefault="0044020A" w:rsidP="006F78CB">
      <w:pPr>
        <w:spacing w:line="240" w:lineRule="atLeast"/>
        <w:jc w:val="both"/>
        <w:rPr>
          <w:ins w:id="88" w:author="Alastair Irons" w:date="2018-10-21T22:42:00Z"/>
          <w:rFonts w:ascii="Arial" w:hAnsi="Arial" w:cs="Arial"/>
          <w:sz w:val="20"/>
          <w:szCs w:val="20"/>
        </w:rPr>
      </w:pPr>
    </w:p>
    <w:p w14:paraId="7307ED78" w14:textId="1FAC1EEC" w:rsidR="00527301" w:rsidRDefault="0044020A" w:rsidP="006F78CB">
      <w:pPr>
        <w:spacing w:line="240" w:lineRule="atLeast"/>
        <w:jc w:val="both"/>
        <w:rPr>
          <w:ins w:id="89" w:author="Alastair Irons" w:date="2018-11-03T15:51:00Z"/>
          <w:rFonts w:ascii="Arial" w:hAnsi="Arial" w:cs="Arial"/>
          <w:sz w:val="20"/>
          <w:szCs w:val="20"/>
        </w:rPr>
      </w:pPr>
      <w:ins w:id="90" w:author="Alastair Irons" w:date="2018-11-03T15:51:00Z">
        <w:r>
          <w:rPr>
            <w:rFonts w:ascii="Arial" w:hAnsi="Arial" w:cs="Arial"/>
            <w:sz w:val="20"/>
            <w:szCs w:val="20"/>
          </w:rPr>
          <w:t xml:space="preserve">The above can be done in the context of specific </w:t>
        </w:r>
      </w:ins>
      <w:ins w:id="91" w:author="Alastair Irons" w:date="2018-11-03T15:56:00Z">
        <w:r w:rsidR="008625C5">
          <w:rPr>
            <w:rFonts w:ascii="Arial" w:hAnsi="Arial" w:cs="Arial"/>
            <w:sz w:val="20"/>
            <w:szCs w:val="20"/>
          </w:rPr>
          <w:t xml:space="preserve">cybersecurity </w:t>
        </w:r>
      </w:ins>
      <w:ins w:id="92" w:author="Alastair Irons" w:date="2018-11-03T15:51:00Z">
        <w:r>
          <w:rPr>
            <w:rFonts w:ascii="Arial" w:hAnsi="Arial" w:cs="Arial"/>
            <w:sz w:val="20"/>
            <w:szCs w:val="20"/>
          </w:rPr>
          <w:t>scenarios or case studies, but can also be utilised t</w:t>
        </w:r>
      </w:ins>
      <w:ins w:id="93" w:author="Alastair Irons" w:date="2018-11-03T15:52:00Z">
        <w:r>
          <w:rPr>
            <w:rFonts w:ascii="Arial" w:hAnsi="Arial" w:cs="Arial"/>
            <w:sz w:val="20"/>
            <w:szCs w:val="20"/>
          </w:rPr>
          <w:t>o encourage students to think about and present policies and procedures for cybersecurity environments.</w:t>
        </w:r>
      </w:ins>
      <w:ins w:id="94" w:author="Alastair Irons" w:date="2018-11-03T15:51:00Z">
        <w:r>
          <w:rPr>
            <w:rFonts w:ascii="Arial" w:hAnsi="Arial" w:cs="Arial"/>
            <w:sz w:val="20"/>
            <w:szCs w:val="20"/>
          </w:rPr>
          <w:t xml:space="preserve"> </w:t>
        </w:r>
      </w:ins>
    </w:p>
    <w:p w14:paraId="3DB0555C" w14:textId="77777777" w:rsidR="0044020A" w:rsidRDefault="0044020A" w:rsidP="006F78CB">
      <w:pPr>
        <w:spacing w:line="240" w:lineRule="atLeast"/>
        <w:jc w:val="both"/>
        <w:rPr>
          <w:ins w:id="95" w:author="Alastair Irons" w:date="2018-10-21T22:44:00Z"/>
          <w:rFonts w:ascii="Arial" w:hAnsi="Arial" w:cs="Arial"/>
          <w:sz w:val="20"/>
          <w:szCs w:val="20"/>
        </w:rPr>
      </w:pPr>
    </w:p>
    <w:p w14:paraId="70D4CCA2" w14:textId="47EF142E" w:rsidR="00527301" w:rsidRDefault="008625C5" w:rsidP="006F78CB">
      <w:pPr>
        <w:spacing w:line="240" w:lineRule="atLeast"/>
        <w:jc w:val="both"/>
        <w:rPr>
          <w:ins w:id="96" w:author="Alastair Irons" w:date="2018-11-03T16:01:00Z"/>
          <w:rFonts w:ascii="Arial" w:hAnsi="Arial" w:cs="Arial"/>
          <w:sz w:val="20"/>
          <w:szCs w:val="20"/>
        </w:rPr>
      </w:pPr>
      <w:ins w:id="97" w:author="Alastair Irons" w:date="2018-11-03T15:57:00Z">
        <w:r>
          <w:rPr>
            <w:rFonts w:ascii="Arial" w:hAnsi="Arial" w:cs="Arial"/>
            <w:sz w:val="20"/>
            <w:szCs w:val="20"/>
          </w:rPr>
          <w:t xml:space="preserve">One particular assessment task that has been used by the author which helps pull together many of the cybersecurity threads and complexities is the use of </w:t>
        </w:r>
      </w:ins>
      <w:ins w:id="98" w:author="Alastair Irons" w:date="2018-11-03T15:58:00Z">
        <w:r>
          <w:rPr>
            <w:rFonts w:ascii="Arial" w:hAnsi="Arial" w:cs="Arial"/>
            <w:sz w:val="20"/>
            <w:szCs w:val="20"/>
          </w:rPr>
          <w:t>“</w:t>
        </w:r>
        <w:proofErr w:type="spellStart"/>
        <w:r>
          <w:rPr>
            <w:rFonts w:ascii="Arial" w:hAnsi="Arial" w:cs="Arial"/>
            <w:sz w:val="20"/>
            <w:szCs w:val="20"/>
          </w:rPr>
          <w:t>infographs</w:t>
        </w:r>
        <w:proofErr w:type="spellEnd"/>
        <w:r>
          <w:rPr>
            <w:rFonts w:ascii="Arial" w:hAnsi="Arial" w:cs="Arial"/>
            <w:sz w:val="20"/>
            <w:szCs w:val="20"/>
          </w:rPr>
          <w:t xml:space="preserve">”. An extract from an assessment using </w:t>
        </w:r>
        <w:proofErr w:type="spellStart"/>
        <w:r>
          <w:rPr>
            <w:rFonts w:ascii="Arial" w:hAnsi="Arial" w:cs="Arial"/>
            <w:sz w:val="20"/>
            <w:szCs w:val="20"/>
          </w:rPr>
          <w:t>infographs</w:t>
        </w:r>
        <w:proofErr w:type="spellEnd"/>
        <w:r>
          <w:rPr>
            <w:rFonts w:ascii="Arial" w:hAnsi="Arial" w:cs="Arial"/>
            <w:sz w:val="20"/>
            <w:szCs w:val="20"/>
          </w:rPr>
          <w:t xml:space="preserve"> is given below</w:t>
        </w:r>
      </w:ins>
      <w:ins w:id="99" w:author="Alastair Irons" w:date="2018-11-03T15:59:00Z">
        <w:r w:rsidR="005C3D87">
          <w:rPr>
            <w:rFonts w:ascii="Arial" w:hAnsi="Arial" w:cs="Arial"/>
            <w:sz w:val="20"/>
            <w:szCs w:val="20"/>
          </w:rPr>
          <w:t>.</w:t>
        </w:r>
      </w:ins>
    </w:p>
    <w:p w14:paraId="73D2A44B" w14:textId="77777777" w:rsidR="005C3D87" w:rsidRDefault="005C3D87" w:rsidP="006F78CB">
      <w:pPr>
        <w:spacing w:line="240" w:lineRule="atLeast"/>
        <w:jc w:val="both"/>
        <w:rPr>
          <w:ins w:id="100" w:author="Alastair Irons" w:date="2018-11-03T16:01:00Z"/>
          <w:rFonts w:ascii="Arial" w:hAnsi="Arial" w:cs="Arial"/>
          <w:sz w:val="20"/>
          <w:szCs w:val="20"/>
        </w:rPr>
      </w:pPr>
    </w:p>
    <w:p w14:paraId="172C4A67" w14:textId="558A27CE" w:rsidR="000A6DC9" w:rsidRPr="000A6DC9" w:rsidRDefault="000A6DC9" w:rsidP="000A6DC9">
      <w:pPr>
        <w:rPr>
          <w:ins w:id="101" w:author="Alastair Irons" w:date="2018-11-03T23:12:00Z"/>
          <w:rFonts w:ascii="Arial" w:hAnsi="Arial" w:cs="Arial"/>
          <w:i/>
          <w:sz w:val="20"/>
          <w:szCs w:val="20"/>
        </w:rPr>
      </w:pPr>
      <w:ins w:id="102" w:author="Alastair Irons" w:date="2018-11-03T23:12:00Z">
        <w:r w:rsidRPr="000A6DC9">
          <w:rPr>
            <w:rFonts w:ascii="Arial" w:hAnsi="Arial" w:cs="Arial"/>
            <w:i/>
            <w:sz w:val="20"/>
            <w:szCs w:val="20"/>
          </w:rPr>
          <w:t xml:space="preserve">The cybersecurity environment is a wide and complex one. For the first part of this assignment you are required to produce an </w:t>
        </w:r>
        <w:proofErr w:type="spellStart"/>
        <w:r w:rsidRPr="000A6DC9">
          <w:rPr>
            <w:rFonts w:ascii="Arial" w:hAnsi="Arial" w:cs="Arial"/>
            <w:i/>
            <w:sz w:val="20"/>
            <w:szCs w:val="20"/>
          </w:rPr>
          <w:t>infograph</w:t>
        </w:r>
        <w:proofErr w:type="spellEnd"/>
        <w:r w:rsidRPr="000A6DC9">
          <w:rPr>
            <w:rFonts w:ascii="Arial" w:hAnsi="Arial" w:cs="Arial"/>
            <w:i/>
            <w:sz w:val="20"/>
            <w:szCs w:val="20"/>
          </w:rPr>
          <w:t xml:space="preserve"> (1 page) outlining the typical threats that </w:t>
        </w:r>
        <w:r w:rsidRPr="000A6DC9">
          <w:rPr>
            <w:rFonts w:ascii="Arial" w:hAnsi="Arial" w:cs="Arial"/>
            <w:b/>
            <w:i/>
            <w:sz w:val="20"/>
            <w:szCs w:val="20"/>
          </w:rPr>
          <w:t>either</w:t>
        </w:r>
        <w:r w:rsidRPr="000A6DC9">
          <w:rPr>
            <w:rFonts w:ascii="Arial" w:hAnsi="Arial" w:cs="Arial"/>
            <w:i/>
            <w:sz w:val="20"/>
            <w:szCs w:val="20"/>
          </w:rPr>
          <w:t xml:space="preserve"> a) individuals in society </w:t>
        </w:r>
        <w:r w:rsidRPr="000A6DC9">
          <w:rPr>
            <w:rFonts w:ascii="Arial" w:hAnsi="Arial" w:cs="Arial"/>
            <w:b/>
            <w:i/>
            <w:sz w:val="20"/>
            <w:szCs w:val="20"/>
          </w:rPr>
          <w:t>or</w:t>
        </w:r>
        <w:r w:rsidRPr="000A6DC9">
          <w:rPr>
            <w:rFonts w:ascii="Arial" w:hAnsi="Arial" w:cs="Arial"/>
            <w:i/>
            <w:sz w:val="20"/>
            <w:szCs w:val="20"/>
          </w:rPr>
          <w:t xml:space="preserve"> b) organisations face from breaches of cybersecurity. The design of your </w:t>
        </w:r>
        <w:proofErr w:type="spellStart"/>
        <w:r w:rsidRPr="000A6DC9">
          <w:rPr>
            <w:rFonts w:ascii="Arial" w:hAnsi="Arial" w:cs="Arial"/>
            <w:i/>
            <w:sz w:val="20"/>
            <w:szCs w:val="20"/>
          </w:rPr>
          <w:t>infograph</w:t>
        </w:r>
        <w:proofErr w:type="spellEnd"/>
        <w:r w:rsidRPr="000A6DC9">
          <w:rPr>
            <w:rFonts w:ascii="Arial" w:hAnsi="Arial" w:cs="Arial"/>
            <w:i/>
            <w:sz w:val="20"/>
            <w:szCs w:val="20"/>
          </w:rPr>
          <w:t xml:space="preserve"> and the content of the </w:t>
        </w:r>
        <w:proofErr w:type="spellStart"/>
        <w:r w:rsidRPr="000A6DC9">
          <w:rPr>
            <w:rFonts w:ascii="Arial" w:hAnsi="Arial" w:cs="Arial"/>
            <w:i/>
            <w:sz w:val="20"/>
            <w:szCs w:val="20"/>
          </w:rPr>
          <w:t>infograph</w:t>
        </w:r>
        <w:proofErr w:type="spellEnd"/>
        <w:r w:rsidRPr="000A6DC9">
          <w:rPr>
            <w:rFonts w:ascii="Arial" w:hAnsi="Arial" w:cs="Arial"/>
            <w:i/>
            <w:sz w:val="20"/>
            <w:szCs w:val="20"/>
          </w:rPr>
          <w:t xml:space="preserve"> </w:t>
        </w:r>
        <w:proofErr w:type="gramStart"/>
        <w:r w:rsidRPr="000A6DC9">
          <w:rPr>
            <w:rFonts w:ascii="Arial" w:hAnsi="Arial" w:cs="Arial"/>
            <w:i/>
            <w:sz w:val="20"/>
            <w:szCs w:val="20"/>
          </w:rPr>
          <w:t>is</w:t>
        </w:r>
        <w:proofErr w:type="gramEnd"/>
        <w:r w:rsidRPr="000A6DC9">
          <w:rPr>
            <w:rFonts w:ascii="Arial" w:hAnsi="Arial" w:cs="Arial"/>
            <w:i/>
            <w:sz w:val="20"/>
            <w:szCs w:val="20"/>
          </w:rPr>
          <w:t xml:space="preserve"> left to you to decide but you should consider visual impact, key messages, data to support, examples and underpinning research. You will have the chance to present your </w:t>
        </w:r>
        <w:proofErr w:type="spellStart"/>
        <w:r w:rsidRPr="000A6DC9">
          <w:rPr>
            <w:rFonts w:ascii="Arial" w:hAnsi="Arial" w:cs="Arial"/>
            <w:i/>
            <w:sz w:val="20"/>
            <w:szCs w:val="20"/>
          </w:rPr>
          <w:t>infograph</w:t>
        </w:r>
        <w:proofErr w:type="spellEnd"/>
        <w:r w:rsidRPr="000A6DC9">
          <w:rPr>
            <w:rFonts w:ascii="Arial" w:hAnsi="Arial" w:cs="Arial"/>
            <w:i/>
            <w:sz w:val="20"/>
            <w:szCs w:val="20"/>
          </w:rPr>
          <w:t xml:space="preserve"> to your peers, academics and guests from industry. </w:t>
        </w:r>
      </w:ins>
      <w:ins w:id="103" w:author="Alastair Irons" w:date="2018-11-03T23:13:00Z">
        <w:r>
          <w:rPr>
            <w:rFonts w:ascii="Arial" w:hAnsi="Arial" w:cs="Arial"/>
            <w:i/>
            <w:sz w:val="20"/>
            <w:szCs w:val="20"/>
          </w:rPr>
          <w:t xml:space="preserve">You should be able to discuss the points raised on your </w:t>
        </w:r>
        <w:proofErr w:type="spellStart"/>
        <w:r>
          <w:rPr>
            <w:rFonts w:ascii="Arial" w:hAnsi="Arial" w:cs="Arial"/>
            <w:i/>
            <w:sz w:val="20"/>
            <w:szCs w:val="20"/>
          </w:rPr>
          <w:t>infograph</w:t>
        </w:r>
        <w:proofErr w:type="spellEnd"/>
        <w:r>
          <w:rPr>
            <w:rFonts w:ascii="Arial" w:hAnsi="Arial" w:cs="Arial"/>
            <w:i/>
            <w:sz w:val="20"/>
            <w:szCs w:val="20"/>
          </w:rPr>
          <w:t xml:space="preserve">, explaining the detail and answering any questions asked. </w:t>
        </w:r>
      </w:ins>
    </w:p>
    <w:p w14:paraId="1BF04705" w14:textId="77777777" w:rsidR="005C3D87" w:rsidRDefault="005C3D87" w:rsidP="006F78CB">
      <w:pPr>
        <w:spacing w:line="240" w:lineRule="atLeast"/>
        <w:jc w:val="both"/>
        <w:rPr>
          <w:ins w:id="104" w:author="Alastair Irons" w:date="2018-11-03T15:59:00Z"/>
          <w:rFonts w:ascii="Arial" w:hAnsi="Arial" w:cs="Arial"/>
          <w:sz w:val="20"/>
          <w:szCs w:val="20"/>
        </w:rPr>
      </w:pPr>
    </w:p>
    <w:p w14:paraId="6BE1397F" w14:textId="5203EB11" w:rsidR="005C3D87" w:rsidRDefault="005C3D87" w:rsidP="006F78CB">
      <w:pPr>
        <w:spacing w:line="240" w:lineRule="atLeast"/>
        <w:jc w:val="both"/>
        <w:rPr>
          <w:ins w:id="105" w:author="Alastair Irons" w:date="2018-11-03T16:00:00Z"/>
          <w:rFonts w:ascii="Arial" w:hAnsi="Arial" w:cs="Arial"/>
          <w:sz w:val="20"/>
          <w:szCs w:val="20"/>
        </w:rPr>
      </w:pPr>
      <w:ins w:id="106" w:author="Alastair Irons" w:date="2018-11-03T15:59:00Z">
        <w:r>
          <w:rPr>
            <w:rFonts w:ascii="Arial" w:hAnsi="Arial" w:cs="Arial"/>
            <w:sz w:val="20"/>
            <w:szCs w:val="20"/>
          </w:rPr>
          <w:t>As well as allowing the student to analyse and evaluate a particular issue or concern the a</w:t>
        </w:r>
      </w:ins>
      <w:ins w:id="107" w:author="Alastair Irons" w:date="2018-11-03T16:00:00Z">
        <w:r>
          <w:rPr>
            <w:rFonts w:ascii="Arial" w:hAnsi="Arial" w:cs="Arial"/>
            <w:sz w:val="20"/>
            <w:szCs w:val="20"/>
          </w:rPr>
          <w:t>ssessment enables the development and assessment of a se</w:t>
        </w:r>
      </w:ins>
      <w:ins w:id="108" w:author="Alastair Irons" w:date="2018-11-03T23:14:00Z">
        <w:r w:rsidR="000A6DC9">
          <w:rPr>
            <w:rFonts w:ascii="Arial" w:hAnsi="Arial" w:cs="Arial"/>
            <w:sz w:val="20"/>
            <w:szCs w:val="20"/>
          </w:rPr>
          <w:t>r</w:t>
        </w:r>
      </w:ins>
      <w:ins w:id="109" w:author="Alastair Irons" w:date="2018-11-03T16:00:00Z">
        <w:r>
          <w:rPr>
            <w:rFonts w:ascii="Arial" w:hAnsi="Arial" w:cs="Arial"/>
            <w:sz w:val="20"/>
            <w:szCs w:val="20"/>
          </w:rPr>
          <w:t>ies of professional competencies, including</w:t>
        </w:r>
      </w:ins>
      <w:proofErr w:type="gramStart"/>
      <w:ins w:id="110" w:author="Alastair Irons" w:date="2018-11-03T23:14:00Z">
        <w:r w:rsidR="000A6DC9">
          <w:rPr>
            <w:rFonts w:ascii="Arial" w:hAnsi="Arial" w:cs="Arial"/>
            <w:sz w:val="20"/>
            <w:szCs w:val="20"/>
          </w:rPr>
          <w:t>;</w:t>
        </w:r>
        <w:proofErr w:type="gramEnd"/>
        <w:r w:rsidR="000A6DC9">
          <w:rPr>
            <w:rFonts w:ascii="Arial" w:hAnsi="Arial" w:cs="Arial"/>
            <w:sz w:val="20"/>
            <w:szCs w:val="20"/>
          </w:rPr>
          <w:t xml:space="preserve"> </w:t>
        </w:r>
      </w:ins>
      <w:ins w:id="111" w:author="Alastair Irons" w:date="2018-11-03T16:00:00Z">
        <w:r>
          <w:rPr>
            <w:rFonts w:ascii="Arial" w:hAnsi="Arial" w:cs="Arial"/>
            <w:sz w:val="20"/>
            <w:szCs w:val="20"/>
          </w:rPr>
          <w:t>communication, presentati</w:t>
        </w:r>
        <w:r w:rsidR="000A6DC9">
          <w:rPr>
            <w:rFonts w:ascii="Arial" w:hAnsi="Arial" w:cs="Arial"/>
            <w:sz w:val="20"/>
            <w:szCs w:val="20"/>
          </w:rPr>
          <w:t xml:space="preserve">on skills, </w:t>
        </w:r>
      </w:ins>
      <w:ins w:id="112" w:author="Alastair Irons" w:date="2018-11-03T23:15:00Z">
        <w:r w:rsidR="000A6DC9">
          <w:rPr>
            <w:rFonts w:ascii="Arial" w:hAnsi="Arial" w:cs="Arial"/>
            <w:sz w:val="20"/>
            <w:szCs w:val="20"/>
          </w:rPr>
          <w:t xml:space="preserve">and the </w:t>
        </w:r>
      </w:ins>
      <w:ins w:id="113" w:author="Alastair Irons" w:date="2018-11-03T16:00:00Z">
        <w:r w:rsidR="000A6DC9">
          <w:rPr>
            <w:rFonts w:ascii="Arial" w:hAnsi="Arial" w:cs="Arial"/>
            <w:sz w:val="20"/>
            <w:szCs w:val="20"/>
          </w:rPr>
          <w:t xml:space="preserve">summarising of complex </w:t>
        </w:r>
      </w:ins>
      <w:ins w:id="114" w:author="Alastair Irons" w:date="2018-11-03T23:15:00Z">
        <w:r w:rsidR="000A6DC9">
          <w:rPr>
            <w:rFonts w:ascii="Arial" w:hAnsi="Arial" w:cs="Arial"/>
            <w:sz w:val="20"/>
            <w:szCs w:val="20"/>
          </w:rPr>
          <w:t xml:space="preserve">cybersecurity </w:t>
        </w:r>
      </w:ins>
      <w:ins w:id="115" w:author="Alastair Irons" w:date="2018-11-03T16:00:00Z">
        <w:r w:rsidR="000A6DC9">
          <w:rPr>
            <w:rFonts w:ascii="Arial" w:hAnsi="Arial" w:cs="Arial"/>
            <w:sz w:val="20"/>
            <w:szCs w:val="20"/>
          </w:rPr>
          <w:t>issues.</w:t>
        </w:r>
        <w:r>
          <w:rPr>
            <w:rFonts w:ascii="Arial" w:hAnsi="Arial" w:cs="Arial"/>
            <w:sz w:val="20"/>
            <w:szCs w:val="20"/>
          </w:rPr>
          <w:t xml:space="preserve"> </w:t>
        </w:r>
      </w:ins>
    </w:p>
    <w:p w14:paraId="399A655B" w14:textId="77777777" w:rsidR="005C3D87" w:rsidRDefault="005C3D87" w:rsidP="006F78CB">
      <w:pPr>
        <w:spacing w:line="240" w:lineRule="atLeast"/>
        <w:jc w:val="both"/>
        <w:rPr>
          <w:ins w:id="116" w:author="Alastair Irons" w:date="2018-11-03T15:58:00Z"/>
          <w:rFonts w:ascii="Arial" w:hAnsi="Arial" w:cs="Arial"/>
          <w:sz w:val="20"/>
          <w:szCs w:val="20"/>
        </w:rPr>
      </w:pPr>
    </w:p>
    <w:p w14:paraId="0BB6F439" w14:textId="77777777" w:rsidR="000A6DC9" w:rsidRDefault="000A6DC9" w:rsidP="000A6DC9">
      <w:pPr>
        <w:spacing w:line="240" w:lineRule="atLeast"/>
        <w:jc w:val="both"/>
        <w:rPr>
          <w:ins w:id="117" w:author="Alastair Irons" w:date="2018-11-03T23:15:00Z"/>
          <w:rFonts w:ascii="Arial" w:hAnsi="Arial" w:cs="Arial"/>
          <w:sz w:val="20"/>
          <w:szCs w:val="20"/>
        </w:rPr>
      </w:pPr>
      <w:ins w:id="118" w:author="Alastair Irons" w:date="2018-11-03T23:15:00Z">
        <w:r>
          <w:rPr>
            <w:rFonts w:ascii="Arial" w:hAnsi="Arial" w:cs="Arial"/>
            <w:sz w:val="20"/>
            <w:szCs w:val="20"/>
          </w:rPr>
          <w:t>Theory</w:t>
        </w:r>
      </w:ins>
    </w:p>
    <w:p w14:paraId="04C3F5BE" w14:textId="77777777" w:rsidR="000A6DC9" w:rsidRDefault="000A6DC9" w:rsidP="000A6DC9">
      <w:pPr>
        <w:spacing w:line="240" w:lineRule="atLeast"/>
        <w:jc w:val="both"/>
        <w:rPr>
          <w:ins w:id="119" w:author="Alastair Irons" w:date="2018-11-03T23:15:00Z"/>
          <w:rFonts w:ascii="Arial" w:hAnsi="Arial" w:cs="Arial"/>
          <w:sz w:val="20"/>
          <w:szCs w:val="20"/>
        </w:rPr>
      </w:pPr>
    </w:p>
    <w:p w14:paraId="6CB734FD" w14:textId="77777777" w:rsidR="000A6DC9" w:rsidRDefault="000A6DC9" w:rsidP="000A6DC9">
      <w:pPr>
        <w:spacing w:line="240" w:lineRule="atLeast"/>
        <w:jc w:val="both"/>
        <w:rPr>
          <w:ins w:id="120" w:author="Alastair Irons" w:date="2018-11-03T23:15:00Z"/>
          <w:rFonts w:ascii="Arial" w:hAnsi="Arial" w:cs="Arial"/>
          <w:sz w:val="20"/>
          <w:szCs w:val="20"/>
        </w:rPr>
      </w:pPr>
      <w:ins w:id="121" w:author="Alastair Irons" w:date="2018-11-03T23:15:00Z">
        <w:r>
          <w:rPr>
            <w:rFonts w:ascii="Arial" w:hAnsi="Arial" w:cs="Arial"/>
            <w:sz w:val="20"/>
            <w:szCs w:val="20"/>
          </w:rPr>
          <w:t>Practical</w:t>
        </w:r>
      </w:ins>
    </w:p>
    <w:p w14:paraId="4B78CC3D" w14:textId="77777777" w:rsidR="000A6DC9" w:rsidRDefault="000A6DC9" w:rsidP="000A6DC9">
      <w:pPr>
        <w:spacing w:line="240" w:lineRule="atLeast"/>
        <w:jc w:val="both"/>
        <w:rPr>
          <w:ins w:id="122" w:author="Alastair Irons" w:date="2018-11-03T23:15:00Z"/>
          <w:rFonts w:ascii="Arial" w:hAnsi="Arial" w:cs="Arial"/>
          <w:sz w:val="20"/>
          <w:szCs w:val="20"/>
        </w:rPr>
      </w:pPr>
    </w:p>
    <w:p w14:paraId="0E11DF6E" w14:textId="77777777" w:rsidR="008625C5" w:rsidRDefault="008625C5" w:rsidP="006F78CB">
      <w:pPr>
        <w:spacing w:line="240" w:lineRule="atLeast"/>
        <w:jc w:val="both"/>
        <w:rPr>
          <w:ins w:id="123" w:author="Alastair Irons" w:date="2018-11-03T15:58:00Z"/>
          <w:rFonts w:ascii="Arial" w:hAnsi="Arial" w:cs="Arial"/>
          <w:sz w:val="20"/>
          <w:szCs w:val="20"/>
        </w:rPr>
      </w:pPr>
    </w:p>
    <w:p w14:paraId="6700F401" w14:textId="77777777" w:rsidR="008625C5" w:rsidRPr="003F4CA5" w:rsidRDefault="008625C5" w:rsidP="006F78CB">
      <w:pPr>
        <w:spacing w:line="240" w:lineRule="atLeast"/>
        <w:jc w:val="both"/>
        <w:rPr>
          <w:rFonts w:ascii="Arial" w:hAnsi="Arial" w:cs="Arial"/>
          <w:sz w:val="20"/>
          <w:szCs w:val="20"/>
        </w:rPr>
      </w:pPr>
    </w:p>
    <w:p w14:paraId="15917340" w14:textId="77777777" w:rsidR="00144429" w:rsidRPr="003F4CA5" w:rsidRDefault="00144429" w:rsidP="006F78CB">
      <w:pPr>
        <w:spacing w:line="240" w:lineRule="atLeast"/>
        <w:jc w:val="both"/>
        <w:rPr>
          <w:rFonts w:ascii="Arial" w:hAnsi="Arial" w:cs="Arial"/>
          <w:sz w:val="20"/>
          <w:szCs w:val="20"/>
        </w:rPr>
      </w:pPr>
    </w:p>
    <w:p w14:paraId="658085A8" w14:textId="4796F157" w:rsidR="00527301" w:rsidRDefault="00F53901" w:rsidP="006F78CB">
      <w:pPr>
        <w:pStyle w:val="NormalWeb"/>
        <w:spacing w:before="0" w:beforeAutospacing="0" w:after="0" w:afterAutospacing="0" w:line="240" w:lineRule="atLeast"/>
        <w:jc w:val="both"/>
        <w:rPr>
          <w:ins w:id="124" w:author="Alastair Irons" w:date="2018-10-21T22:45:00Z"/>
          <w:rFonts w:ascii="Arial" w:hAnsi="Arial" w:cs="Arial"/>
        </w:rPr>
      </w:pPr>
      <w:r w:rsidRPr="003F4CA5">
        <w:rPr>
          <w:rFonts w:ascii="Arial" w:hAnsi="Arial" w:cs="Arial"/>
        </w:rPr>
        <w:t>One of the main functions of assessment is to provide a measurement of student understanding</w:t>
      </w:r>
      <w:r w:rsidR="00187A1B" w:rsidRPr="003F4CA5">
        <w:rPr>
          <w:rFonts w:ascii="Arial" w:hAnsi="Arial" w:cs="Arial"/>
        </w:rPr>
        <w:t xml:space="preserve"> – and we can utilise this in cybersecurity teaching to indicate to students where they are in the learning journey, but also to provide an indication to educators as to how well the students have gra</w:t>
      </w:r>
      <w:r w:rsidR="00F063CA" w:rsidRPr="003F4CA5">
        <w:rPr>
          <w:rFonts w:ascii="Arial" w:hAnsi="Arial" w:cs="Arial"/>
        </w:rPr>
        <w:t>sped the cybersecurity concepts,</w:t>
      </w:r>
      <w:r w:rsidR="00187A1B" w:rsidRPr="003F4CA5">
        <w:rPr>
          <w:rFonts w:ascii="Arial" w:hAnsi="Arial" w:cs="Arial"/>
        </w:rPr>
        <w:t xml:space="preserve"> [note – this can be an important aspect if assessment is to </w:t>
      </w:r>
      <w:r w:rsidR="00F063CA" w:rsidRPr="003F4CA5">
        <w:rPr>
          <w:rFonts w:ascii="Arial" w:hAnsi="Arial" w:cs="Arial"/>
        </w:rPr>
        <w:t>be used for certification, see discussion earlier</w:t>
      </w:r>
      <w:r w:rsidR="00187A1B" w:rsidRPr="003F4CA5">
        <w:rPr>
          <w:rFonts w:ascii="Arial" w:hAnsi="Arial" w:cs="Arial"/>
        </w:rPr>
        <w:t xml:space="preserve"> in the chapter]. </w:t>
      </w:r>
      <w:r w:rsidRPr="003F4CA5">
        <w:rPr>
          <w:rFonts w:ascii="Arial" w:hAnsi="Arial" w:cs="Arial"/>
        </w:rPr>
        <w:t>Th</w:t>
      </w:r>
      <w:r w:rsidR="00F063CA" w:rsidRPr="003F4CA5">
        <w:rPr>
          <w:rFonts w:ascii="Arial" w:hAnsi="Arial" w:cs="Arial"/>
        </w:rPr>
        <w:t>ere</w:t>
      </w:r>
      <w:r w:rsidRPr="003F4CA5">
        <w:rPr>
          <w:rFonts w:ascii="Arial" w:hAnsi="Arial" w:cs="Arial"/>
        </w:rPr>
        <w:t xml:space="preserve"> is an argument put forward in Black (1999:118) who suggests summative assessment “serves to inform an overall judgement of achievement, which may be needed for reporting and review”. Pelligrino et al (2001:42) </w:t>
      </w:r>
      <w:r w:rsidR="00F063CA" w:rsidRPr="003F4CA5">
        <w:rPr>
          <w:rFonts w:ascii="Arial" w:hAnsi="Arial" w:cs="Arial"/>
        </w:rPr>
        <w:t xml:space="preserve">support this position </w:t>
      </w:r>
      <w:proofErr w:type="gramStart"/>
      <w:r w:rsidR="00F063CA" w:rsidRPr="003F4CA5">
        <w:rPr>
          <w:rFonts w:ascii="Arial" w:hAnsi="Arial" w:cs="Arial"/>
        </w:rPr>
        <w:t>proposing</w:t>
      </w:r>
      <w:ins w:id="125" w:author="Alastair Irons" w:date="2018-11-03T15:53:00Z">
        <w:r w:rsidR="007078BF">
          <w:rPr>
            <w:rFonts w:ascii="Arial" w:hAnsi="Arial" w:cs="Arial"/>
          </w:rPr>
          <w:t xml:space="preserve"> </w:t>
        </w:r>
      </w:ins>
      <w:r w:rsidRPr="003F4CA5">
        <w:rPr>
          <w:rFonts w:ascii="Arial" w:hAnsi="Arial" w:cs="Arial"/>
        </w:rPr>
        <w:t>that</w:t>
      </w:r>
      <w:proofErr w:type="gramEnd"/>
      <w:r w:rsidRPr="003F4CA5">
        <w:rPr>
          <w:rFonts w:ascii="Arial" w:hAnsi="Arial" w:cs="Arial"/>
        </w:rPr>
        <w:t xml:space="preserve"> “assessment is a tool designed to observe students’ behaviour and produce data that can be used to draw reasonable inferences about what students know”. </w:t>
      </w:r>
    </w:p>
    <w:p w14:paraId="6EAAD8C6" w14:textId="77777777" w:rsidR="00527301" w:rsidRDefault="00527301" w:rsidP="006F78CB">
      <w:pPr>
        <w:pStyle w:val="NormalWeb"/>
        <w:spacing w:before="0" w:beforeAutospacing="0" w:after="0" w:afterAutospacing="0" w:line="240" w:lineRule="atLeast"/>
        <w:jc w:val="both"/>
        <w:rPr>
          <w:ins w:id="126" w:author="Alastair Irons" w:date="2018-10-21T22:45:00Z"/>
          <w:rFonts w:ascii="Arial" w:hAnsi="Arial" w:cs="Arial"/>
        </w:rPr>
      </w:pPr>
    </w:p>
    <w:p w14:paraId="57DA4F7B" w14:textId="0E9469C8" w:rsidR="00F53901" w:rsidRPr="003F4CA5" w:rsidRDefault="00F53901" w:rsidP="006F78CB">
      <w:pPr>
        <w:pStyle w:val="NormalWeb"/>
        <w:spacing w:before="0" w:beforeAutospacing="0" w:after="0" w:afterAutospacing="0" w:line="240" w:lineRule="atLeast"/>
        <w:jc w:val="both"/>
        <w:rPr>
          <w:rFonts w:ascii="Arial" w:hAnsi="Arial" w:cs="Arial"/>
          <w:iCs/>
        </w:rPr>
      </w:pPr>
      <w:r w:rsidRPr="003F4CA5">
        <w:rPr>
          <w:rFonts w:ascii="Arial" w:hAnsi="Arial" w:cs="Arial"/>
        </w:rPr>
        <w:t>However, there has also been a level of concern regarding the appropriate</w:t>
      </w:r>
      <w:r w:rsidR="004D003E" w:rsidRPr="003F4CA5">
        <w:rPr>
          <w:rFonts w:ascii="Arial" w:hAnsi="Arial" w:cs="Arial"/>
        </w:rPr>
        <w:t xml:space="preserve">ness of this use of assessment </w:t>
      </w:r>
      <w:r w:rsidRPr="003F4CA5">
        <w:rPr>
          <w:rFonts w:ascii="Arial" w:hAnsi="Arial" w:cs="Arial"/>
        </w:rPr>
        <w:t xml:space="preserve">for example, </w:t>
      </w:r>
      <w:r w:rsidRPr="003F4CA5">
        <w:rPr>
          <w:rFonts w:ascii="Arial" w:eastAsia="Times New Roman" w:hAnsi="Arial" w:cs="Arial"/>
          <w:bCs/>
        </w:rPr>
        <w:t>Biggs (1996) suggests that “</w:t>
      </w:r>
      <w:r w:rsidRPr="003F4CA5">
        <w:rPr>
          <w:rFonts w:ascii="Arial" w:hAnsi="Arial" w:cs="Arial"/>
        </w:rPr>
        <w:t xml:space="preserve">testing has not always promoted good learning and indeed can have detrimental effects” and </w:t>
      </w:r>
      <w:r w:rsidRPr="003F4CA5">
        <w:rPr>
          <w:rFonts w:ascii="Arial" w:hAnsi="Arial" w:cs="Arial"/>
          <w:iCs/>
        </w:rPr>
        <w:t xml:space="preserve">Black and Wiliam (1998), argue that summative assessment is not a particularly good means of finding out what it is that students know. </w:t>
      </w:r>
    </w:p>
    <w:p w14:paraId="07FF2BBB" w14:textId="77777777" w:rsidR="00144429" w:rsidRPr="003F4CA5" w:rsidRDefault="00144429" w:rsidP="006F78CB">
      <w:pPr>
        <w:pStyle w:val="NormalWeb"/>
        <w:spacing w:before="0" w:beforeAutospacing="0" w:after="0" w:afterAutospacing="0" w:line="240" w:lineRule="atLeast"/>
        <w:jc w:val="both"/>
        <w:rPr>
          <w:rFonts w:ascii="Arial" w:hAnsi="Arial" w:cs="Arial"/>
          <w:iCs/>
        </w:rPr>
      </w:pPr>
    </w:p>
    <w:p w14:paraId="132A75FD" w14:textId="74402396" w:rsidR="005636D2" w:rsidRPr="005636D2" w:rsidRDefault="00F53901" w:rsidP="00DF1696">
      <w:pPr>
        <w:jc w:val="both"/>
        <w:rPr>
          <w:rFonts w:ascii="Arial" w:hAnsi="Arial" w:cs="Arial"/>
          <w:sz w:val="20"/>
          <w:szCs w:val="20"/>
        </w:rPr>
      </w:pPr>
      <w:r w:rsidRPr="003F4CA5">
        <w:rPr>
          <w:rFonts w:ascii="Arial" w:hAnsi="Arial" w:cs="Arial"/>
          <w:sz w:val="20"/>
          <w:szCs w:val="20"/>
        </w:rPr>
        <w:t xml:space="preserve">When students participate in assessment – both summative and formative – it provides an opportunity to give feedback to students. The provision of feedback is one of the </w:t>
      </w:r>
      <w:r w:rsidR="00EE5202">
        <w:rPr>
          <w:rFonts w:ascii="Arial" w:hAnsi="Arial" w:cs="Arial"/>
          <w:sz w:val="20"/>
          <w:szCs w:val="20"/>
        </w:rPr>
        <w:t>primary functions of assessment and can enhance student learning.</w:t>
      </w:r>
      <w:r w:rsidRPr="003F4CA5">
        <w:rPr>
          <w:rFonts w:ascii="Arial" w:hAnsi="Arial" w:cs="Arial"/>
          <w:sz w:val="20"/>
          <w:szCs w:val="20"/>
        </w:rPr>
        <w:t xml:space="preserve"> </w:t>
      </w:r>
      <w:r w:rsidR="005636D2" w:rsidRPr="005636D2">
        <w:rPr>
          <w:rFonts w:ascii="Arial" w:hAnsi="Arial" w:cs="Arial"/>
          <w:sz w:val="20"/>
          <w:szCs w:val="20"/>
        </w:rPr>
        <w:t xml:space="preserve">One of the key ways that we can use assessment to help with learning is through constructive feedback on assessment activities. When we design cybersecurity assessment activities and when we generate feedback we need to make sure that students value the process and have time to engage in the process. </w:t>
      </w:r>
      <w:proofErr w:type="spellStart"/>
      <w:r w:rsidR="005636D2" w:rsidRPr="005636D2">
        <w:rPr>
          <w:rFonts w:ascii="Arial" w:hAnsi="Arial" w:cs="Arial"/>
          <w:sz w:val="20"/>
          <w:szCs w:val="20"/>
        </w:rPr>
        <w:t>Nicol</w:t>
      </w:r>
      <w:proofErr w:type="spellEnd"/>
      <w:r w:rsidR="005636D2" w:rsidRPr="005636D2">
        <w:rPr>
          <w:rFonts w:ascii="Arial" w:hAnsi="Arial" w:cs="Arial"/>
          <w:sz w:val="20"/>
          <w:szCs w:val="20"/>
        </w:rPr>
        <w:t xml:space="preserve"> and Macfarlane-Dick (2004:3) suggest that formative assessment and feedback should be “used to empower students as self-regulated learners and that more recognitions should be given to the role of feedback on learners’ motivational beliefs and self-esteem”. If we use the rationale of empowerment and encourage students in the direction of wanting to learn then the value of assessment activities and the value of participating in those activities should become apparent. </w:t>
      </w:r>
    </w:p>
    <w:p w14:paraId="01DCBD6C" w14:textId="77777777" w:rsidR="005636D2" w:rsidRPr="005636D2" w:rsidRDefault="005636D2" w:rsidP="00DF1696">
      <w:pPr>
        <w:jc w:val="both"/>
        <w:rPr>
          <w:rFonts w:ascii="Arial" w:hAnsi="Arial" w:cs="Arial"/>
          <w:sz w:val="20"/>
          <w:szCs w:val="20"/>
        </w:rPr>
      </w:pPr>
    </w:p>
    <w:p w14:paraId="5EFD2461" w14:textId="77777777" w:rsidR="005636D2" w:rsidRPr="005636D2" w:rsidRDefault="005636D2" w:rsidP="00DF1696">
      <w:pPr>
        <w:jc w:val="both"/>
        <w:rPr>
          <w:rFonts w:ascii="Arial" w:hAnsi="Arial" w:cs="Arial"/>
          <w:sz w:val="20"/>
          <w:szCs w:val="20"/>
        </w:rPr>
      </w:pPr>
      <w:r w:rsidRPr="005636D2">
        <w:rPr>
          <w:rFonts w:ascii="Arial" w:hAnsi="Arial" w:cs="Arial"/>
          <w:sz w:val="20"/>
          <w:szCs w:val="20"/>
        </w:rPr>
        <w:t>Teachers in higher education put a great deal of time and effort into producing written, and indeed, oral feedback. We have already seen that there is a huge amount of assessment and a growing number of students. Despite the changing environment of mass education students want the feedback process to be clear, explicit and fair (Holmes and Smith, 2003). If feedback is to contribute to student learning in cybersecurity and we put a great deal of effort into it – how can we be sure that it is having the desired effect on helping students?</w:t>
      </w:r>
    </w:p>
    <w:p w14:paraId="6B539DE1" w14:textId="77777777" w:rsidR="005636D2" w:rsidRPr="005636D2" w:rsidRDefault="005636D2" w:rsidP="00DF1696">
      <w:pPr>
        <w:jc w:val="both"/>
        <w:rPr>
          <w:rFonts w:ascii="Arial" w:hAnsi="Arial" w:cs="Arial"/>
          <w:sz w:val="20"/>
          <w:szCs w:val="20"/>
        </w:rPr>
      </w:pPr>
    </w:p>
    <w:p w14:paraId="3069834B" w14:textId="0DD9A5C6" w:rsidR="005636D2" w:rsidRPr="005636D2" w:rsidRDefault="005636D2" w:rsidP="00DF1696">
      <w:pPr>
        <w:jc w:val="both"/>
        <w:rPr>
          <w:rFonts w:ascii="Arial" w:hAnsi="Arial" w:cs="Arial"/>
          <w:sz w:val="20"/>
          <w:szCs w:val="20"/>
        </w:rPr>
      </w:pPr>
      <w:r w:rsidRPr="005636D2">
        <w:rPr>
          <w:rFonts w:ascii="Arial" w:hAnsi="Arial" w:cs="Arial"/>
          <w:sz w:val="20"/>
          <w:szCs w:val="20"/>
        </w:rPr>
        <w:t xml:space="preserve">Perhaps the simplest reason that students want feedback is that it will help them to learn. However, it is not quite as simple as that. The situation is also further complicated in that the types of </w:t>
      </w:r>
      <w:proofErr w:type="gramStart"/>
      <w:r w:rsidRPr="005636D2">
        <w:rPr>
          <w:rFonts w:ascii="Arial" w:hAnsi="Arial" w:cs="Arial"/>
          <w:sz w:val="20"/>
          <w:szCs w:val="20"/>
        </w:rPr>
        <w:t>feedback which are most effective</w:t>
      </w:r>
      <w:proofErr w:type="gramEnd"/>
      <w:r w:rsidRPr="005636D2">
        <w:rPr>
          <w:rFonts w:ascii="Arial" w:hAnsi="Arial" w:cs="Arial"/>
          <w:sz w:val="20"/>
          <w:szCs w:val="20"/>
        </w:rPr>
        <w:t xml:space="preserve"> will vary depending on the cybersecurity task being assessed. We need to make sure that the feedback that we provide will actually be useful and usable for students, by this we mean that feedback should:</w:t>
      </w:r>
    </w:p>
    <w:p w14:paraId="4DCA7768" w14:textId="77777777" w:rsidR="005636D2" w:rsidRPr="005636D2" w:rsidRDefault="005636D2" w:rsidP="00DF1696">
      <w:pPr>
        <w:jc w:val="both"/>
        <w:rPr>
          <w:rFonts w:ascii="Arial" w:hAnsi="Arial" w:cs="Arial"/>
          <w:sz w:val="20"/>
          <w:szCs w:val="20"/>
        </w:rPr>
      </w:pPr>
    </w:p>
    <w:p w14:paraId="284E3BC2" w14:textId="23108DB5" w:rsidR="005636D2" w:rsidRPr="00DF1696" w:rsidRDefault="005636D2" w:rsidP="00DF1696">
      <w:pPr>
        <w:pStyle w:val="ListParagraph"/>
        <w:numPr>
          <w:ilvl w:val="0"/>
          <w:numId w:val="19"/>
        </w:numPr>
        <w:jc w:val="both"/>
        <w:rPr>
          <w:rFonts w:ascii="Arial" w:hAnsi="Arial" w:cs="Arial"/>
          <w:sz w:val="20"/>
          <w:szCs w:val="20"/>
        </w:rPr>
      </w:pPr>
      <w:proofErr w:type="gramStart"/>
      <w:r w:rsidRPr="00DF1696">
        <w:rPr>
          <w:rFonts w:ascii="Arial" w:hAnsi="Arial" w:cs="Arial"/>
          <w:sz w:val="20"/>
          <w:szCs w:val="20"/>
        </w:rPr>
        <w:t>be</w:t>
      </w:r>
      <w:proofErr w:type="gramEnd"/>
      <w:r w:rsidRPr="00DF1696">
        <w:rPr>
          <w:rFonts w:ascii="Arial" w:hAnsi="Arial" w:cs="Arial"/>
          <w:sz w:val="20"/>
          <w:szCs w:val="20"/>
        </w:rPr>
        <w:t xml:space="preserve"> understandable by students </w:t>
      </w:r>
      <w:r w:rsidR="00DF1696" w:rsidRPr="00DF1696">
        <w:rPr>
          <w:rFonts w:ascii="Arial" w:hAnsi="Arial" w:cs="Arial"/>
          <w:sz w:val="20"/>
          <w:szCs w:val="20"/>
        </w:rPr>
        <w:t>– t</w:t>
      </w:r>
      <w:r w:rsidRPr="00DF1696">
        <w:rPr>
          <w:rFonts w:ascii="Arial" w:hAnsi="Arial" w:cs="Arial"/>
          <w:sz w:val="20"/>
          <w:szCs w:val="20"/>
        </w:rPr>
        <w:t xml:space="preserve">here is the possibility that the feedback provided to students is often not understood by the students. </w:t>
      </w:r>
    </w:p>
    <w:p w14:paraId="036BF05B" w14:textId="77777777" w:rsidR="005636D2" w:rsidRPr="005636D2" w:rsidRDefault="005636D2" w:rsidP="00DF1696">
      <w:pPr>
        <w:jc w:val="both"/>
        <w:rPr>
          <w:rFonts w:ascii="Arial" w:hAnsi="Arial" w:cs="Arial"/>
          <w:sz w:val="20"/>
          <w:szCs w:val="20"/>
        </w:rPr>
      </w:pPr>
    </w:p>
    <w:p w14:paraId="1A40B32D" w14:textId="5C56128C" w:rsidR="005636D2" w:rsidRPr="00DF1696" w:rsidRDefault="005636D2" w:rsidP="00DF1696">
      <w:pPr>
        <w:pStyle w:val="ListParagraph"/>
        <w:numPr>
          <w:ilvl w:val="0"/>
          <w:numId w:val="19"/>
        </w:numPr>
        <w:jc w:val="both"/>
        <w:rPr>
          <w:rFonts w:ascii="Arial" w:hAnsi="Arial" w:cs="Arial"/>
          <w:sz w:val="20"/>
          <w:szCs w:val="20"/>
        </w:rPr>
      </w:pPr>
      <w:proofErr w:type="gramStart"/>
      <w:r w:rsidRPr="00DF1696">
        <w:rPr>
          <w:rFonts w:ascii="Arial" w:hAnsi="Arial" w:cs="Arial"/>
          <w:sz w:val="20"/>
          <w:szCs w:val="20"/>
        </w:rPr>
        <w:t>be</w:t>
      </w:r>
      <w:proofErr w:type="gramEnd"/>
      <w:r w:rsidRPr="00DF1696">
        <w:rPr>
          <w:rFonts w:ascii="Arial" w:hAnsi="Arial" w:cs="Arial"/>
          <w:sz w:val="20"/>
          <w:szCs w:val="20"/>
        </w:rPr>
        <w:t xml:space="preserve"> valued by students </w:t>
      </w:r>
      <w:r w:rsidR="00DF1696" w:rsidRPr="00DF1696">
        <w:rPr>
          <w:rFonts w:ascii="Arial" w:hAnsi="Arial" w:cs="Arial"/>
          <w:sz w:val="20"/>
          <w:szCs w:val="20"/>
        </w:rPr>
        <w:t>– i</w:t>
      </w:r>
      <w:r w:rsidRPr="00DF1696">
        <w:rPr>
          <w:rFonts w:ascii="Arial" w:hAnsi="Arial" w:cs="Arial"/>
          <w:sz w:val="20"/>
          <w:szCs w:val="20"/>
        </w:rPr>
        <w:t>n order to be valued by students feedback should be constructive and reflect the effort that they have put into any assessment activities but also be meaningful in the context of their future learning needs (feed-forward).</w:t>
      </w:r>
    </w:p>
    <w:p w14:paraId="2125A886" w14:textId="77777777" w:rsidR="005636D2" w:rsidRPr="005636D2" w:rsidRDefault="005636D2" w:rsidP="00DF1696">
      <w:pPr>
        <w:jc w:val="both"/>
        <w:rPr>
          <w:rFonts w:ascii="Arial" w:hAnsi="Arial" w:cs="Arial"/>
          <w:sz w:val="20"/>
          <w:szCs w:val="20"/>
        </w:rPr>
      </w:pPr>
    </w:p>
    <w:p w14:paraId="427A4260" w14:textId="20358D8E" w:rsidR="005636D2" w:rsidRPr="00DF1696" w:rsidRDefault="006F2AE7" w:rsidP="00DF1696">
      <w:pPr>
        <w:pStyle w:val="ListParagraph"/>
        <w:numPr>
          <w:ilvl w:val="0"/>
          <w:numId w:val="19"/>
        </w:numPr>
        <w:jc w:val="both"/>
        <w:rPr>
          <w:rFonts w:ascii="Arial" w:hAnsi="Arial" w:cs="Arial"/>
          <w:sz w:val="20"/>
          <w:szCs w:val="20"/>
        </w:rPr>
      </w:pPr>
      <w:proofErr w:type="gramStart"/>
      <w:r>
        <w:rPr>
          <w:rFonts w:ascii="Arial" w:hAnsi="Arial" w:cs="Arial"/>
          <w:sz w:val="20"/>
          <w:szCs w:val="20"/>
        </w:rPr>
        <w:t>allow</w:t>
      </w:r>
      <w:proofErr w:type="gramEnd"/>
      <w:r>
        <w:rPr>
          <w:rFonts w:ascii="Arial" w:hAnsi="Arial" w:cs="Arial"/>
          <w:sz w:val="20"/>
          <w:szCs w:val="20"/>
        </w:rPr>
        <w:t xml:space="preserve"> students to “c</w:t>
      </w:r>
      <w:r w:rsidR="005636D2" w:rsidRPr="00DF1696">
        <w:rPr>
          <w:rFonts w:ascii="Arial" w:hAnsi="Arial" w:cs="Arial"/>
          <w:sz w:val="20"/>
          <w:szCs w:val="20"/>
        </w:rPr>
        <w:t xml:space="preserve">lose the gap” on their understanding </w:t>
      </w:r>
      <w:r w:rsidR="00DF1696" w:rsidRPr="00DF1696">
        <w:rPr>
          <w:rFonts w:ascii="Arial" w:hAnsi="Arial" w:cs="Arial"/>
          <w:sz w:val="20"/>
          <w:szCs w:val="20"/>
        </w:rPr>
        <w:t>– i</w:t>
      </w:r>
      <w:r w:rsidR="005636D2" w:rsidRPr="00DF1696">
        <w:rPr>
          <w:rFonts w:ascii="Arial" w:hAnsi="Arial" w:cs="Arial"/>
          <w:sz w:val="20"/>
          <w:szCs w:val="20"/>
        </w:rPr>
        <w:t xml:space="preserve">f students know what to do to improve they can “close the gap” between what they can do or know and what they need to do or know then there is the potential to make that learning opportunity effective.  </w:t>
      </w:r>
    </w:p>
    <w:p w14:paraId="5C59BB00" w14:textId="77777777" w:rsidR="005636D2" w:rsidRPr="005636D2" w:rsidRDefault="005636D2" w:rsidP="00DF1696">
      <w:pPr>
        <w:jc w:val="both"/>
        <w:rPr>
          <w:rFonts w:ascii="Arial" w:hAnsi="Arial" w:cs="Arial"/>
          <w:sz w:val="20"/>
          <w:szCs w:val="20"/>
        </w:rPr>
      </w:pPr>
    </w:p>
    <w:p w14:paraId="31F1D90D" w14:textId="329F817F" w:rsidR="005636D2" w:rsidRPr="00DF1696" w:rsidRDefault="005636D2" w:rsidP="00DF1696">
      <w:pPr>
        <w:pStyle w:val="ListParagraph"/>
        <w:numPr>
          <w:ilvl w:val="0"/>
          <w:numId w:val="19"/>
        </w:numPr>
        <w:jc w:val="both"/>
        <w:rPr>
          <w:rFonts w:ascii="Arial" w:hAnsi="Arial" w:cs="Arial"/>
          <w:sz w:val="20"/>
          <w:szCs w:val="20"/>
        </w:rPr>
      </w:pPr>
      <w:proofErr w:type="gramStart"/>
      <w:r w:rsidRPr="00DF1696">
        <w:rPr>
          <w:rFonts w:ascii="Arial" w:hAnsi="Arial" w:cs="Arial"/>
          <w:sz w:val="20"/>
          <w:szCs w:val="20"/>
        </w:rPr>
        <w:t>be</w:t>
      </w:r>
      <w:proofErr w:type="gramEnd"/>
      <w:r w:rsidRPr="00DF1696">
        <w:rPr>
          <w:rFonts w:ascii="Arial" w:hAnsi="Arial" w:cs="Arial"/>
          <w:sz w:val="20"/>
          <w:szCs w:val="20"/>
        </w:rPr>
        <w:t xml:space="preserve"> of appropriate quality </w:t>
      </w:r>
      <w:r w:rsidR="00DF1696" w:rsidRPr="00DF1696">
        <w:rPr>
          <w:rFonts w:ascii="Arial" w:hAnsi="Arial" w:cs="Arial"/>
          <w:sz w:val="20"/>
          <w:szCs w:val="20"/>
        </w:rPr>
        <w:t>– t</w:t>
      </w:r>
      <w:r w:rsidRPr="00DF1696">
        <w:rPr>
          <w:rFonts w:ascii="Arial" w:hAnsi="Arial" w:cs="Arial"/>
          <w:sz w:val="20"/>
          <w:szCs w:val="20"/>
        </w:rPr>
        <w:t xml:space="preserve">he quality of feedback given to learners has a significant impact on the quality of learning. The feedback should provide information that helps students trouble-shoot their own assessment performance and take action to close the gap between intent and effect. </w:t>
      </w:r>
    </w:p>
    <w:p w14:paraId="26208AEF" w14:textId="77777777" w:rsidR="005636D2" w:rsidRPr="005636D2" w:rsidRDefault="005636D2" w:rsidP="00DF1696">
      <w:pPr>
        <w:jc w:val="both"/>
        <w:rPr>
          <w:rFonts w:ascii="Arial" w:hAnsi="Arial" w:cs="Arial"/>
          <w:sz w:val="20"/>
          <w:szCs w:val="20"/>
        </w:rPr>
      </w:pPr>
    </w:p>
    <w:p w14:paraId="2019CBF5" w14:textId="5CC61324" w:rsidR="005636D2" w:rsidRPr="00DF1696" w:rsidRDefault="005636D2" w:rsidP="00DF1696">
      <w:pPr>
        <w:pStyle w:val="ListParagraph"/>
        <w:numPr>
          <w:ilvl w:val="0"/>
          <w:numId w:val="19"/>
        </w:numPr>
        <w:jc w:val="both"/>
        <w:rPr>
          <w:rFonts w:ascii="Arial" w:hAnsi="Arial" w:cs="Arial"/>
          <w:sz w:val="20"/>
          <w:szCs w:val="20"/>
        </w:rPr>
      </w:pPr>
      <w:proofErr w:type="gramStart"/>
      <w:r w:rsidRPr="00DF1696">
        <w:rPr>
          <w:rFonts w:ascii="Arial" w:hAnsi="Arial" w:cs="Arial"/>
          <w:sz w:val="20"/>
          <w:szCs w:val="20"/>
        </w:rPr>
        <w:t>be</w:t>
      </w:r>
      <w:proofErr w:type="gramEnd"/>
      <w:r w:rsidRPr="00DF1696">
        <w:rPr>
          <w:rFonts w:ascii="Arial" w:hAnsi="Arial" w:cs="Arial"/>
          <w:sz w:val="20"/>
          <w:szCs w:val="20"/>
        </w:rPr>
        <w:t xml:space="preserve"> timely </w:t>
      </w:r>
      <w:r w:rsidR="00DF1696" w:rsidRPr="00DF1696">
        <w:rPr>
          <w:rFonts w:ascii="Arial" w:hAnsi="Arial" w:cs="Arial"/>
          <w:sz w:val="20"/>
          <w:szCs w:val="20"/>
        </w:rPr>
        <w:t>– o</w:t>
      </w:r>
      <w:r w:rsidRPr="00DF1696">
        <w:rPr>
          <w:rFonts w:ascii="Arial" w:hAnsi="Arial" w:cs="Arial"/>
          <w:sz w:val="20"/>
          <w:szCs w:val="20"/>
        </w:rPr>
        <w:t>ne of the key aspects in enhancing efficiency of learning is to ensure that feedback on assessment is timely. If students don’t get the feedback soon enough then feedback is less likely to be perceived to be useful for their on</w:t>
      </w:r>
      <w:r w:rsidR="006F2AE7">
        <w:rPr>
          <w:rFonts w:ascii="Arial" w:hAnsi="Arial" w:cs="Arial"/>
          <w:sz w:val="20"/>
          <w:szCs w:val="20"/>
        </w:rPr>
        <w:t>-</w:t>
      </w:r>
      <w:r w:rsidRPr="00DF1696">
        <w:rPr>
          <w:rFonts w:ascii="Arial" w:hAnsi="Arial" w:cs="Arial"/>
          <w:sz w:val="20"/>
          <w:szCs w:val="20"/>
        </w:rPr>
        <w:t xml:space="preserve">going studies. </w:t>
      </w:r>
    </w:p>
    <w:p w14:paraId="4E5AC90B" w14:textId="77777777" w:rsidR="005636D2" w:rsidRPr="005636D2" w:rsidRDefault="005636D2" w:rsidP="00DF1696">
      <w:pPr>
        <w:jc w:val="both"/>
        <w:rPr>
          <w:rFonts w:ascii="Arial" w:hAnsi="Arial" w:cs="Arial"/>
          <w:sz w:val="20"/>
          <w:szCs w:val="20"/>
        </w:rPr>
      </w:pPr>
    </w:p>
    <w:p w14:paraId="0BDF806B" w14:textId="63FE97FF" w:rsidR="005636D2" w:rsidRPr="005636D2" w:rsidRDefault="006F2AE7" w:rsidP="00DF1696">
      <w:pPr>
        <w:jc w:val="both"/>
        <w:rPr>
          <w:rFonts w:ascii="Arial" w:hAnsi="Arial" w:cs="Arial"/>
          <w:sz w:val="20"/>
          <w:szCs w:val="20"/>
        </w:rPr>
      </w:pPr>
      <w:r>
        <w:rPr>
          <w:rFonts w:ascii="Arial" w:hAnsi="Arial" w:cs="Arial"/>
          <w:sz w:val="20"/>
          <w:szCs w:val="20"/>
        </w:rPr>
        <w:t>Assessment task</w:t>
      </w:r>
      <w:ins w:id="127" w:author="Alastair Irons" w:date="2018-11-03T15:53:00Z">
        <w:r w:rsidR="00907BBF">
          <w:rPr>
            <w:rFonts w:ascii="Arial" w:hAnsi="Arial" w:cs="Arial"/>
            <w:sz w:val="20"/>
            <w:szCs w:val="20"/>
          </w:rPr>
          <w:t>s</w:t>
        </w:r>
      </w:ins>
      <w:r>
        <w:rPr>
          <w:rFonts w:ascii="Arial" w:hAnsi="Arial" w:cs="Arial"/>
          <w:sz w:val="20"/>
          <w:szCs w:val="20"/>
        </w:rPr>
        <w:t xml:space="preserve"> and the feedback associated with the assessment tasks provide an efficient and effective set of instruments to help students enhance their cybersecurity learning. It is important to think about the assessment design, the expectation of the assessment task and the resultant feedback (as well as the ways in which the student will be able to use the feedback). </w:t>
      </w:r>
    </w:p>
    <w:p w14:paraId="6F876189" w14:textId="77777777" w:rsidR="00815DBE" w:rsidRPr="005636D2" w:rsidRDefault="00815DBE" w:rsidP="00DF1696">
      <w:pPr>
        <w:spacing w:line="240" w:lineRule="atLeast"/>
        <w:jc w:val="both"/>
        <w:rPr>
          <w:rFonts w:ascii="Arial" w:hAnsi="Arial" w:cs="Arial"/>
          <w:sz w:val="20"/>
          <w:szCs w:val="20"/>
        </w:rPr>
      </w:pPr>
    </w:p>
    <w:p w14:paraId="12D6C791" w14:textId="77777777" w:rsidR="004E36AC" w:rsidRDefault="004E36AC" w:rsidP="004E36AC">
      <w:pPr>
        <w:pStyle w:val="Heading2"/>
      </w:pPr>
      <w:r>
        <w:t>Inclusiveness and Diversity</w:t>
      </w:r>
    </w:p>
    <w:p w14:paraId="54B2CB5C" w14:textId="77777777" w:rsidR="004E36AC" w:rsidRDefault="004E36AC" w:rsidP="004E36AC">
      <w:pPr>
        <w:jc w:val="both"/>
        <w:rPr>
          <w:rFonts w:ascii="Arial" w:hAnsi="Arial" w:cs="Arial"/>
          <w:sz w:val="20"/>
        </w:rPr>
      </w:pPr>
    </w:p>
    <w:p w14:paraId="6A305F69" w14:textId="77777777" w:rsidR="004E36AC" w:rsidRDefault="004E36AC" w:rsidP="004E36AC">
      <w:pPr>
        <w:jc w:val="both"/>
        <w:rPr>
          <w:rFonts w:ascii="Arial" w:hAnsi="Arial" w:cs="Arial"/>
          <w:sz w:val="20"/>
        </w:rPr>
      </w:pPr>
      <w:r>
        <w:rPr>
          <w:rFonts w:ascii="Arial" w:hAnsi="Arial" w:cs="Arial"/>
          <w:sz w:val="20"/>
        </w:rPr>
        <w:t>In mass education systems, such as today’s Higher Education provision, we need to remember that not all students are the same, the learning needs for students will vary and there will be a wide range of student learning experiences.</w:t>
      </w:r>
    </w:p>
    <w:p w14:paraId="5CC93AED" w14:textId="77777777" w:rsidR="004E36AC" w:rsidRDefault="004E36AC" w:rsidP="004E36AC">
      <w:pPr>
        <w:jc w:val="both"/>
        <w:rPr>
          <w:rFonts w:ascii="Arial" w:hAnsi="Arial" w:cs="Arial"/>
          <w:sz w:val="20"/>
        </w:rPr>
      </w:pPr>
    </w:p>
    <w:p w14:paraId="2EE672A3" w14:textId="77777777" w:rsidR="004E36AC" w:rsidRDefault="004E36AC" w:rsidP="004E36AC">
      <w:pPr>
        <w:pStyle w:val="BodyText"/>
        <w:jc w:val="both"/>
        <w:rPr>
          <w:bCs/>
        </w:rPr>
      </w:pPr>
      <w:r>
        <w:rPr>
          <w:bCs/>
        </w:rPr>
        <w:t xml:space="preserve">As with all educational activities there is a need to consider the nature of cybersecurity learning activities for diverse student groups taking into account legislation such as the Disability Discrimination Act (1995) and the Special Education Needs and Discrimination Act (SENDA) (2014). </w:t>
      </w:r>
      <w:bookmarkStart w:id="128" w:name="_GoBack"/>
      <w:bookmarkEnd w:id="128"/>
    </w:p>
    <w:p w14:paraId="59C89734" w14:textId="77777777" w:rsidR="004E36AC" w:rsidRDefault="004E36AC" w:rsidP="004E36AC">
      <w:pPr>
        <w:pStyle w:val="BodyText"/>
        <w:jc w:val="both"/>
        <w:rPr>
          <w:bCs/>
        </w:rPr>
      </w:pPr>
    </w:p>
    <w:p w14:paraId="7F5D845F" w14:textId="77777777" w:rsidR="004E36AC" w:rsidRDefault="004E36AC" w:rsidP="004E36AC">
      <w:pPr>
        <w:pStyle w:val="Heading2"/>
        <w:jc w:val="both"/>
        <w:rPr>
          <w:b w:val="0"/>
          <w:bCs w:val="0"/>
        </w:rPr>
      </w:pPr>
      <w:r>
        <w:rPr>
          <w:b w:val="0"/>
          <w:bCs w:val="0"/>
        </w:rPr>
        <w:t>Cybersecurity activities provide us with an opportunity to address inclusiveness and diversity. There has been a large amount of work on diversity undertaken by the HE Academy (for example, HEFCE, 2002; HE Academy, 2006) and from organisations such as the National Disability Team (see http://www.techdis.ac.uk). However, the vast majority of this work focuses on teaching practice rather than on specifics about teaching cybersecurity.</w:t>
      </w:r>
    </w:p>
    <w:p w14:paraId="41AC3296" w14:textId="77777777" w:rsidR="004E36AC" w:rsidRDefault="004E36AC" w:rsidP="004E36AC">
      <w:pPr>
        <w:jc w:val="both"/>
        <w:rPr>
          <w:rFonts w:ascii="Arial" w:hAnsi="Arial" w:cs="Arial"/>
          <w:sz w:val="20"/>
        </w:rPr>
      </w:pPr>
    </w:p>
    <w:p w14:paraId="061D8AEC" w14:textId="77777777" w:rsidR="004E36AC" w:rsidRDefault="004E36AC" w:rsidP="004E36AC">
      <w:pPr>
        <w:pStyle w:val="BodyText"/>
        <w:jc w:val="both"/>
      </w:pPr>
      <w:r>
        <w:t>A great deal of the work on diversity has been reactive in nature – i.e. we are aware of a student or group of students with particular needs and we put in place mechanisms to allow the students to participate equally in the cybersecurity learning activities. However, if we are more proactive and consider inclusiveness for all students when we are designing our cybersecurity activities then the reliance on a reactive approach should diminish. The process of addressing diversity in cybersecurity and attempting to make learning and teaching on cybersecurity inclusive can be of benefit to all students as we consider in detail the expectations we place on the activities, the impact of the activities on the students and the potential problems that may arise from the learning and teaching.</w:t>
      </w:r>
    </w:p>
    <w:p w14:paraId="36673ED3" w14:textId="77777777" w:rsidR="004E36AC" w:rsidRDefault="004E36AC" w:rsidP="004E36AC">
      <w:pPr>
        <w:pStyle w:val="BodyText"/>
        <w:jc w:val="both"/>
      </w:pPr>
    </w:p>
    <w:p w14:paraId="31E1FC3F" w14:textId="77777777" w:rsidR="004E36AC" w:rsidRDefault="004E36AC" w:rsidP="004E36AC">
      <w:pPr>
        <w:jc w:val="both"/>
        <w:rPr>
          <w:rFonts w:ascii="Arial" w:hAnsi="Arial" w:cs="Arial"/>
          <w:bCs/>
          <w:sz w:val="20"/>
        </w:rPr>
      </w:pPr>
      <w:r>
        <w:rPr>
          <w:rFonts w:ascii="Arial" w:hAnsi="Arial"/>
          <w:bCs/>
          <w:sz w:val="20"/>
        </w:rPr>
        <w:t xml:space="preserve">It is suggested that </w:t>
      </w:r>
      <w:r>
        <w:rPr>
          <w:rFonts w:ascii="Arial" w:hAnsi="Arial" w:cs="Arial"/>
          <w:bCs/>
          <w:sz w:val="20"/>
        </w:rPr>
        <w:t>equality and diversity issues can be proactively addressed by addressing the inclusiveness in cybersecurity activities. Addressing inclusiveness will be a benefit for all students because if the improved levels of consideration are given to the cybersecurity learning design the activity will be enhanced for all.</w:t>
      </w:r>
    </w:p>
    <w:p w14:paraId="4596BD53" w14:textId="77777777" w:rsidR="004E36AC" w:rsidRDefault="004E36AC" w:rsidP="004E36AC">
      <w:pPr>
        <w:rPr>
          <w:rFonts w:ascii="Arial" w:hAnsi="Arial" w:cs="Arial"/>
          <w:bCs/>
          <w:sz w:val="20"/>
        </w:rPr>
      </w:pPr>
    </w:p>
    <w:p w14:paraId="42E9FB15" w14:textId="77777777" w:rsidR="004E36AC" w:rsidRDefault="004E36AC" w:rsidP="004E36AC">
      <w:pPr>
        <w:rPr>
          <w:rFonts w:ascii="Arial" w:hAnsi="Arial" w:cs="Arial"/>
          <w:bCs/>
          <w:sz w:val="20"/>
        </w:rPr>
      </w:pPr>
    </w:p>
    <w:p w14:paraId="7AD02BFE" w14:textId="5E4DD1AF" w:rsidR="00910379" w:rsidRPr="003F4CA5" w:rsidRDefault="00910379" w:rsidP="00756D40">
      <w:pPr>
        <w:jc w:val="both"/>
        <w:rPr>
          <w:rFonts w:ascii="Arial" w:hAnsi="Arial" w:cs="Arial"/>
          <w:b/>
          <w:sz w:val="20"/>
          <w:szCs w:val="20"/>
        </w:rPr>
      </w:pPr>
      <w:r w:rsidRPr="003F4CA5">
        <w:rPr>
          <w:rFonts w:ascii="Arial" w:hAnsi="Arial" w:cs="Arial"/>
          <w:b/>
          <w:sz w:val="20"/>
          <w:szCs w:val="20"/>
        </w:rPr>
        <w:t>Summary and Conclusions</w:t>
      </w:r>
      <w:r w:rsidR="00212618" w:rsidRPr="003F4CA5">
        <w:rPr>
          <w:rFonts w:ascii="Arial" w:hAnsi="Arial" w:cs="Arial"/>
          <w:b/>
          <w:sz w:val="20"/>
          <w:szCs w:val="20"/>
        </w:rPr>
        <w:t xml:space="preserve"> </w:t>
      </w:r>
    </w:p>
    <w:p w14:paraId="1F34A7D6" w14:textId="77777777" w:rsidR="00910379" w:rsidRPr="003F4CA5" w:rsidRDefault="00910379" w:rsidP="00756D40">
      <w:pPr>
        <w:jc w:val="both"/>
        <w:rPr>
          <w:rFonts w:ascii="Arial" w:hAnsi="Arial" w:cs="Arial"/>
          <w:sz w:val="20"/>
          <w:szCs w:val="20"/>
        </w:rPr>
      </w:pPr>
    </w:p>
    <w:p w14:paraId="75DA99DE" w14:textId="6A8B1FBC" w:rsidR="006F2AE7" w:rsidRDefault="006F2AE7" w:rsidP="006F2AE7">
      <w:pPr>
        <w:jc w:val="both"/>
        <w:rPr>
          <w:rFonts w:ascii="Arial" w:hAnsi="Arial" w:cs="Arial"/>
          <w:color w:val="1A1A1A"/>
          <w:sz w:val="20"/>
          <w:szCs w:val="20"/>
          <w:lang w:val="en-US"/>
        </w:rPr>
      </w:pPr>
      <w:r w:rsidRPr="003F4CA5">
        <w:rPr>
          <w:rFonts w:ascii="Arial" w:hAnsi="Arial" w:cs="Arial"/>
          <w:color w:val="1A1A1A"/>
          <w:sz w:val="20"/>
          <w:szCs w:val="20"/>
          <w:lang w:val="en-US"/>
        </w:rPr>
        <w:t xml:space="preserve">This chapter </w:t>
      </w:r>
      <w:r>
        <w:rPr>
          <w:rFonts w:ascii="Arial" w:hAnsi="Arial" w:cs="Arial"/>
          <w:color w:val="1A1A1A"/>
          <w:sz w:val="20"/>
          <w:szCs w:val="20"/>
          <w:lang w:val="en-US"/>
        </w:rPr>
        <w:t>has drawn</w:t>
      </w:r>
      <w:r w:rsidRPr="003F4CA5">
        <w:rPr>
          <w:rFonts w:ascii="Arial" w:hAnsi="Arial" w:cs="Arial"/>
          <w:color w:val="1A1A1A"/>
          <w:sz w:val="20"/>
          <w:szCs w:val="20"/>
          <w:lang w:val="en-US"/>
        </w:rPr>
        <w:t xml:space="preserve"> on current research and best practice </w:t>
      </w:r>
      <w:r>
        <w:rPr>
          <w:rFonts w:ascii="Arial" w:hAnsi="Arial" w:cs="Arial"/>
          <w:color w:val="1A1A1A"/>
          <w:sz w:val="20"/>
          <w:szCs w:val="20"/>
          <w:lang w:val="en-US"/>
        </w:rPr>
        <w:t xml:space="preserve">on </w:t>
      </w:r>
      <w:r w:rsidRPr="003F4CA5">
        <w:rPr>
          <w:rFonts w:ascii="Arial" w:hAnsi="Arial" w:cs="Arial"/>
          <w:color w:val="1A1A1A"/>
          <w:sz w:val="20"/>
          <w:szCs w:val="20"/>
          <w:lang w:val="en-US"/>
        </w:rPr>
        <w:t xml:space="preserve">teaching </w:t>
      </w:r>
      <w:r>
        <w:rPr>
          <w:rFonts w:ascii="Arial" w:hAnsi="Arial" w:cs="Arial"/>
          <w:color w:val="1A1A1A"/>
          <w:sz w:val="20"/>
          <w:szCs w:val="20"/>
          <w:lang w:val="en-US"/>
        </w:rPr>
        <w:t xml:space="preserve">and assessment </w:t>
      </w:r>
      <w:r w:rsidRPr="003F4CA5">
        <w:rPr>
          <w:rFonts w:ascii="Arial" w:hAnsi="Arial" w:cs="Arial"/>
          <w:color w:val="1A1A1A"/>
          <w:sz w:val="20"/>
          <w:szCs w:val="20"/>
          <w:lang w:val="en-US"/>
        </w:rPr>
        <w:t xml:space="preserve">in cybersecurity in higher education. </w:t>
      </w:r>
      <w:r w:rsidR="00EC1C48">
        <w:rPr>
          <w:rFonts w:ascii="Arial" w:hAnsi="Arial" w:cs="Arial"/>
          <w:color w:val="1A1A1A"/>
          <w:sz w:val="20"/>
          <w:szCs w:val="20"/>
          <w:lang w:val="en-US"/>
        </w:rPr>
        <w:t>We have considered the</w:t>
      </w:r>
      <w:r w:rsidRPr="003F4CA5">
        <w:rPr>
          <w:rFonts w:ascii="Arial" w:hAnsi="Arial" w:cs="Arial"/>
          <w:color w:val="1A1A1A"/>
          <w:sz w:val="20"/>
          <w:szCs w:val="20"/>
          <w:lang w:val="en-US"/>
        </w:rPr>
        <w:t xml:space="preserve"> theoretical and pedagogical foundation</w:t>
      </w:r>
      <w:r w:rsidR="00EC1C48">
        <w:rPr>
          <w:rFonts w:ascii="Arial" w:hAnsi="Arial" w:cs="Arial"/>
          <w:color w:val="1A1A1A"/>
          <w:sz w:val="20"/>
          <w:szCs w:val="20"/>
          <w:lang w:val="en-US"/>
        </w:rPr>
        <w:t>s</w:t>
      </w:r>
      <w:r w:rsidRPr="003F4CA5">
        <w:rPr>
          <w:rFonts w:ascii="Arial" w:hAnsi="Arial" w:cs="Arial"/>
          <w:color w:val="1A1A1A"/>
          <w:sz w:val="20"/>
          <w:szCs w:val="20"/>
          <w:lang w:val="en-US"/>
        </w:rPr>
        <w:t xml:space="preserve"> for helping tutors make decisions about </w:t>
      </w:r>
      <w:r w:rsidR="00EC1C48">
        <w:rPr>
          <w:rFonts w:ascii="Arial" w:hAnsi="Arial" w:cs="Arial"/>
          <w:color w:val="1A1A1A"/>
          <w:sz w:val="20"/>
          <w:szCs w:val="20"/>
          <w:lang w:val="en-US"/>
        </w:rPr>
        <w:t>the methods and</w:t>
      </w:r>
      <w:r w:rsidRPr="003F4CA5">
        <w:rPr>
          <w:rFonts w:ascii="Arial" w:hAnsi="Arial" w:cs="Arial"/>
          <w:color w:val="1A1A1A"/>
          <w:sz w:val="20"/>
          <w:szCs w:val="20"/>
          <w:lang w:val="en-US"/>
        </w:rPr>
        <w:t xml:space="preserve"> approaches to </w:t>
      </w:r>
      <w:r w:rsidR="00EC1C48">
        <w:rPr>
          <w:rFonts w:ascii="Arial" w:hAnsi="Arial" w:cs="Arial"/>
          <w:color w:val="1A1A1A"/>
          <w:sz w:val="20"/>
          <w:szCs w:val="20"/>
          <w:lang w:val="en-US"/>
        </w:rPr>
        <w:t xml:space="preserve">utilize in </w:t>
      </w:r>
      <w:r w:rsidRPr="003F4CA5">
        <w:rPr>
          <w:rFonts w:ascii="Arial" w:hAnsi="Arial" w:cs="Arial"/>
          <w:color w:val="1A1A1A"/>
          <w:sz w:val="20"/>
          <w:szCs w:val="20"/>
          <w:lang w:val="en-US"/>
        </w:rPr>
        <w:t xml:space="preserve">teaching and assessing the cybersecurity curriculum. </w:t>
      </w:r>
    </w:p>
    <w:p w14:paraId="764D58A5" w14:textId="77777777" w:rsidR="00EC1C48" w:rsidRPr="003F4CA5" w:rsidRDefault="00EC1C48" w:rsidP="006F2AE7">
      <w:pPr>
        <w:jc w:val="both"/>
        <w:rPr>
          <w:rFonts w:ascii="Arial" w:hAnsi="Arial" w:cs="Arial"/>
          <w:color w:val="1A1A1A"/>
          <w:sz w:val="20"/>
          <w:szCs w:val="20"/>
          <w:lang w:val="en-US"/>
        </w:rPr>
      </w:pPr>
    </w:p>
    <w:p w14:paraId="3CFEDF81" w14:textId="4A92C282" w:rsidR="000E4B64" w:rsidRDefault="004E328E" w:rsidP="000E4B64">
      <w:pPr>
        <w:jc w:val="both"/>
        <w:rPr>
          <w:rFonts w:ascii="Arial" w:hAnsi="Arial" w:cs="Arial"/>
          <w:sz w:val="20"/>
          <w:szCs w:val="20"/>
        </w:rPr>
      </w:pPr>
      <w:r>
        <w:rPr>
          <w:rFonts w:ascii="Arial" w:hAnsi="Arial" w:cs="Arial"/>
          <w:sz w:val="20"/>
          <w:szCs w:val="20"/>
        </w:rPr>
        <w:t xml:space="preserve">As has been discussed in this chapter there are many variables to take into account when considering effective teaching in cybersecurity. Irrespective of the variables or the objectives in the teaching it is important to focus on the learning needs of the participating student. The needs of the student will vary depending on the level of learning and the </w:t>
      </w:r>
      <w:r w:rsidR="000E4B64">
        <w:rPr>
          <w:rFonts w:ascii="Arial" w:hAnsi="Arial" w:cs="Arial"/>
          <w:sz w:val="20"/>
          <w:szCs w:val="20"/>
        </w:rPr>
        <w:t>prior subject knowledge of the learner. The emphasis in this chapter has been to encourage providers to design cybersecurity teaching and learning opportunities that provide systematic</w:t>
      </w:r>
      <w:r w:rsidR="000E4B64" w:rsidRPr="003F4CA5">
        <w:rPr>
          <w:rFonts w:ascii="Arial" w:hAnsi="Arial" w:cs="Arial"/>
          <w:sz w:val="20"/>
          <w:szCs w:val="20"/>
        </w:rPr>
        <w:t xml:space="preserve"> </w:t>
      </w:r>
      <w:r w:rsidR="000E4B64">
        <w:rPr>
          <w:rFonts w:ascii="Arial" w:hAnsi="Arial" w:cs="Arial"/>
          <w:sz w:val="20"/>
          <w:szCs w:val="20"/>
        </w:rPr>
        <w:t xml:space="preserve">and stimulating learning experiences that will give students the best chance to succeed in their learning. We have advocated that providers ensure that: </w:t>
      </w:r>
    </w:p>
    <w:p w14:paraId="18D134B4" w14:textId="77777777" w:rsidR="000E4B64" w:rsidRDefault="000E4B64" w:rsidP="000E4B64">
      <w:pPr>
        <w:jc w:val="both"/>
        <w:rPr>
          <w:rFonts w:ascii="Arial" w:hAnsi="Arial" w:cs="Arial"/>
          <w:sz w:val="20"/>
          <w:szCs w:val="20"/>
        </w:rPr>
      </w:pPr>
    </w:p>
    <w:p w14:paraId="2CDF92E4" w14:textId="77777777" w:rsidR="000E4B64" w:rsidRPr="00220072" w:rsidRDefault="000E4B64" w:rsidP="000E4B64">
      <w:pPr>
        <w:pStyle w:val="ListParagraph"/>
        <w:numPr>
          <w:ilvl w:val="0"/>
          <w:numId w:val="15"/>
        </w:numPr>
        <w:jc w:val="both"/>
        <w:rPr>
          <w:rFonts w:ascii="Arial" w:hAnsi="Arial" w:cs="Arial"/>
          <w:sz w:val="20"/>
          <w:szCs w:val="20"/>
        </w:rPr>
      </w:pPr>
      <w:proofErr w:type="gramStart"/>
      <w:r w:rsidRPr="00220072">
        <w:rPr>
          <w:rFonts w:ascii="Arial" w:hAnsi="Arial" w:cs="Arial"/>
          <w:sz w:val="20"/>
          <w:szCs w:val="20"/>
        </w:rPr>
        <w:t>learning</w:t>
      </w:r>
      <w:proofErr w:type="gramEnd"/>
      <w:r w:rsidRPr="00220072">
        <w:rPr>
          <w:rFonts w:ascii="Arial" w:hAnsi="Arial" w:cs="Arial"/>
          <w:sz w:val="20"/>
          <w:szCs w:val="20"/>
        </w:rPr>
        <w:t xml:space="preserve"> is transparent;</w:t>
      </w:r>
    </w:p>
    <w:p w14:paraId="181302D5" w14:textId="77777777" w:rsidR="000E4B64" w:rsidRPr="00220072" w:rsidRDefault="000E4B64" w:rsidP="000E4B64">
      <w:pPr>
        <w:pStyle w:val="ListParagraph"/>
        <w:numPr>
          <w:ilvl w:val="0"/>
          <w:numId w:val="15"/>
        </w:numPr>
        <w:jc w:val="both"/>
        <w:rPr>
          <w:rFonts w:ascii="Arial" w:hAnsi="Arial" w:cs="Arial"/>
          <w:sz w:val="20"/>
          <w:szCs w:val="20"/>
        </w:rPr>
      </w:pPr>
      <w:proofErr w:type="gramStart"/>
      <w:r w:rsidRPr="00220072">
        <w:rPr>
          <w:rFonts w:ascii="Arial" w:hAnsi="Arial" w:cs="Arial"/>
          <w:sz w:val="20"/>
          <w:szCs w:val="20"/>
        </w:rPr>
        <w:t>teaching</w:t>
      </w:r>
      <w:proofErr w:type="gramEnd"/>
      <w:r w:rsidRPr="00220072">
        <w:rPr>
          <w:rFonts w:ascii="Arial" w:hAnsi="Arial" w:cs="Arial"/>
          <w:sz w:val="20"/>
          <w:szCs w:val="20"/>
        </w:rPr>
        <w:t xml:space="preserve"> activities facilitate dialogue between teachers and learners and between learners; and </w:t>
      </w:r>
    </w:p>
    <w:p w14:paraId="2C605C3A" w14:textId="77777777" w:rsidR="000E4B64" w:rsidRDefault="000E4B64" w:rsidP="000E4B64">
      <w:pPr>
        <w:pStyle w:val="ListParagraph"/>
        <w:numPr>
          <w:ilvl w:val="0"/>
          <w:numId w:val="15"/>
        </w:numPr>
        <w:jc w:val="both"/>
        <w:rPr>
          <w:rFonts w:ascii="Arial" w:hAnsi="Arial" w:cs="Arial"/>
          <w:sz w:val="20"/>
          <w:szCs w:val="20"/>
        </w:rPr>
      </w:pPr>
      <w:proofErr w:type="gramStart"/>
      <w:r w:rsidRPr="00220072">
        <w:rPr>
          <w:rFonts w:ascii="Arial" w:hAnsi="Arial" w:cs="Arial"/>
          <w:sz w:val="20"/>
          <w:szCs w:val="20"/>
        </w:rPr>
        <w:t>we</w:t>
      </w:r>
      <w:proofErr w:type="gramEnd"/>
      <w:r w:rsidRPr="00220072">
        <w:rPr>
          <w:rFonts w:ascii="Arial" w:hAnsi="Arial" w:cs="Arial"/>
          <w:sz w:val="20"/>
          <w:szCs w:val="20"/>
        </w:rPr>
        <w:t xml:space="preserve"> develop communities of learners</w:t>
      </w:r>
      <w:r>
        <w:rPr>
          <w:rFonts w:ascii="Arial" w:hAnsi="Arial" w:cs="Arial"/>
          <w:sz w:val="20"/>
          <w:szCs w:val="20"/>
        </w:rPr>
        <w:t>.</w:t>
      </w:r>
    </w:p>
    <w:p w14:paraId="7B5668C9" w14:textId="77777777" w:rsidR="000E4B64" w:rsidRDefault="000E4B64" w:rsidP="00756D40">
      <w:pPr>
        <w:jc w:val="both"/>
        <w:rPr>
          <w:rFonts w:ascii="Arial" w:hAnsi="Arial" w:cs="Arial"/>
          <w:sz w:val="20"/>
          <w:szCs w:val="20"/>
        </w:rPr>
      </w:pPr>
    </w:p>
    <w:p w14:paraId="19AE1CCE" w14:textId="77777777" w:rsidR="000E4B64" w:rsidRDefault="000E4B64" w:rsidP="00756D40">
      <w:pPr>
        <w:jc w:val="both"/>
        <w:rPr>
          <w:rFonts w:ascii="Arial" w:hAnsi="Arial" w:cs="Arial"/>
          <w:sz w:val="20"/>
          <w:szCs w:val="20"/>
        </w:rPr>
      </w:pPr>
      <w:r>
        <w:rPr>
          <w:rFonts w:ascii="Arial" w:hAnsi="Arial" w:cs="Arial"/>
          <w:sz w:val="20"/>
          <w:szCs w:val="20"/>
        </w:rPr>
        <w:t xml:space="preserve">The principles and theories of cybersecurity and the associated application of those principles and theories exist in an </w:t>
      </w:r>
      <w:proofErr w:type="gramStart"/>
      <w:r>
        <w:rPr>
          <w:rFonts w:ascii="Arial" w:hAnsi="Arial" w:cs="Arial"/>
          <w:sz w:val="20"/>
          <w:szCs w:val="20"/>
        </w:rPr>
        <w:t>ever-changing</w:t>
      </w:r>
      <w:proofErr w:type="gramEnd"/>
      <w:r>
        <w:rPr>
          <w:rFonts w:ascii="Arial" w:hAnsi="Arial" w:cs="Arial"/>
          <w:sz w:val="20"/>
          <w:szCs w:val="20"/>
        </w:rPr>
        <w:t xml:space="preserve"> and rapidly developing environment. The environment is complex and </w:t>
      </w:r>
      <w:proofErr w:type="gramStart"/>
      <w:r>
        <w:rPr>
          <w:rFonts w:ascii="Arial" w:hAnsi="Arial" w:cs="Arial"/>
          <w:sz w:val="20"/>
          <w:szCs w:val="20"/>
        </w:rPr>
        <w:t>complicated</w:t>
      </w:r>
      <w:proofErr w:type="gramEnd"/>
      <w:r>
        <w:rPr>
          <w:rFonts w:ascii="Arial" w:hAnsi="Arial" w:cs="Arial"/>
          <w:sz w:val="20"/>
          <w:szCs w:val="20"/>
        </w:rPr>
        <w:t xml:space="preserve"> which provides further challenges for those seeking to teach cybersecurity effectively.</w:t>
      </w:r>
    </w:p>
    <w:p w14:paraId="78AA6C94" w14:textId="7B3CE3D1" w:rsidR="00970E23" w:rsidRPr="003F4CA5" w:rsidRDefault="000E4B64" w:rsidP="00756D40">
      <w:pPr>
        <w:jc w:val="both"/>
        <w:rPr>
          <w:rFonts w:ascii="Arial" w:hAnsi="Arial" w:cs="Arial"/>
          <w:sz w:val="20"/>
          <w:szCs w:val="20"/>
        </w:rPr>
      </w:pPr>
      <w:r>
        <w:rPr>
          <w:rFonts w:ascii="Arial" w:hAnsi="Arial" w:cs="Arial"/>
          <w:sz w:val="20"/>
          <w:szCs w:val="20"/>
        </w:rPr>
        <w:t xml:space="preserve"> </w:t>
      </w:r>
    </w:p>
    <w:p w14:paraId="4F582D20" w14:textId="068597E6" w:rsidR="00970E23" w:rsidRPr="003F4CA5" w:rsidRDefault="00970E23" w:rsidP="00756D40">
      <w:pPr>
        <w:jc w:val="both"/>
        <w:rPr>
          <w:rFonts w:ascii="Arial" w:hAnsi="Arial" w:cs="Arial"/>
          <w:b/>
          <w:sz w:val="20"/>
          <w:szCs w:val="20"/>
        </w:rPr>
      </w:pPr>
      <w:r w:rsidRPr="003F4CA5">
        <w:rPr>
          <w:rFonts w:ascii="Arial" w:hAnsi="Arial" w:cs="Arial"/>
          <w:b/>
          <w:sz w:val="20"/>
          <w:szCs w:val="20"/>
        </w:rPr>
        <w:t>References</w:t>
      </w:r>
    </w:p>
    <w:p w14:paraId="6A8BBF82" w14:textId="2E522878" w:rsidR="00355440" w:rsidRDefault="00436E3B" w:rsidP="00355440">
      <w:pPr>
        <w:pStyle w:val="NormalWeb"/>
        <w:rPr>
          <w:rFonts w:ascii="Arial" w:hAnsi="Arial" w:cs="Arial"/>
        </w:rPr>
      </w:pPr>
      <w:r w:rsidRPr="003F4CA5">
        <w:rPr>
          <w:rFonts w:ascii="Arial" w:hAnsi="Arial" w:cs="Arial"/>
        </w:rPr>
        <w:t xml:space="preserve">ACM (2017) </w:t>
      </w:r>
      <w:r w:rsidRPr="003F4CA5">
        <w:rPr>
          <w:rFonts w:ascii="Arial" w:hAnsi="Arial" w:cs="Arial"/>
          <w:i/>
        </w:rPr>
        <w:t>Cybersecurity C</w:t>
      </w:r>
      <w:r w:rsidR="00355440" w:rsidRPr="003F4CA5">
        <w:rPr>
          <w:rFonts w:ascii="Arial" w:hAnsi="Arial" w:cs="Arial"/>
          <w:i/>
        </w:rPr>
        <w:t xml:space="preserve">urricula 2017: </w:t>
      </w:r>
      <w:r w:rsidRPr="003F4CA5">
        <w:rPr>
          <w:rFonts w:ascii="Arial" w:hAnsi="Arial" w:cs="Arial"/>
          <w:i/>
        </w:rPr>
        <w:t>Curriculum Guidelines for Post-Secondary D</w:t>
      </w:r>
      <w:r w:rsidR="00355440" w:rsidRPr="003F4CA5">
        <w:rPr>
          <w:rFonts w:ascii="Arial" w:hAnsi="Arial" w:cs="Arial"/>
          <w:i/>
        </w:rPr>
        <w:t>egree Programs in Cybersecurity. A Report in the Computing Curricula Series Joint Task Force on Cybersecurity Education</w:t>
      </w:r>
      <w:r w:rsidR="00355440" w:rsidRPr="003F4CA5">
        <w:rPr>
          <w:rFonts w:ascii="Arial" w:hAnsi="Arial" w:cs="Arial"/>
        </w:rPr>
        <w:t xml:space="preserve">, available at </w:t>
      </w:r>
      <w:hyperlink r:id="rId7" w:history="1">
        <w:r w:rsidR="00355440" w:rsidRPr="003F4CA5">
          <w:rPr>
            <w:rStyle w:val="Hyperlink"/>
            <w:rFonts w:ascii="Arial" w:hAnsi="Arial" w:cs="Arial"/>
          </w:rPr>
          <w:t>https://www.acm.org/binaries/content/assets/education/curricula-recommendations/csec2017.pdf</w:t>
        </w:r>
      </w:hyperlink>
      <w:r w:rsidR="00355440" w:rsidRPr="003F4CA5">
        <w:rPr>
          <w:rFonts w:ascii="Arial" w:hAnsi="Arial" w:cs="Arial"/>
        </w:rPr>
        <w:t xml:space="preserve"> accessed June 2018</w:t>
      </w:r>
    </w:p>
    <w:p w14:paraId="5D32CB70" w14:textId="279DF6F6" w:rsidR="004E6575" w:rsidRPr="004E6575" w:rsidRDefault="004E6575" w:rsidP="00355440">
      <w:pPr>
        <w:pStyle w:val="NormalWeb"/>
        <w:rPr>
          <w:rFonts w:ascii="Arial" w:hAnsi="Arial" w:cs="Arial"/>
          <w:b/>
          <w:bCs/>
          <w:color w:val="1A1A1A"/>
          <w:lang w:val="en-US"/>
        </w:rPr>
      </w:pPr>
      <w:r>
        <w:rPr>
          <w:rFonts w:ascii="Arial" w:hAnsi="Arial" w:cs="Arial"/>
          <w:color w:val="1A1A1A"/>
          <w:lang w:val="en-US"/>
        </w:rPr>
        <w:t>Alvarez, B. (2011) ‘</w:t>
      </w:r>
      <w:r w:rsidRPr="004E6575">
        <w:rPr>
          <w:rFonts w:ascii="Arial" w:hAnsi="Arial" w:cs="Arial"/>
          <w:color w:val="1A1A1A"/>
          <w:lang w:val="en-US"/>
        </w:rPr>
        <w:t>Flipping the classroom: Homework in class, lessons at home</w:t>
      </w:r>
      <w:r>
        <w:rPr>
          <w:rFonts w:ascii="Arial" w:hAnsi="Arial" w:cs="Arial"/>
          <w:color w:val="1A1A1A"/>
          <w:lang w:val="en-US"/>
        </w:rPr>
        <w:t>’ in</w:t>
      </w:r>
      <w:r w:rsidRPr="004E6575">
        <w:rPr>
          <w:rFonts w:ascii="Arial" w:hAnsi="Arial" w:cs="Arial"/>
          <w:color w:val="1A1A1A"/>
          <w:lang w:val="en-US"/>
        </w:rPr>
        <w:t xml:space="preserve"> </w:t>
      </w:r>
      <w:r w:rsidRPr="004E6575">
        <w:rPr>
          <w:rFonts w:ascii="Arial" w:hAnsi="Arial" w:cs="Arial"/>
          <w:i/>
          <w:iCs/>
          <w:color w:val="1A1A1A"/>
          <w:lang w:val="en-US"/>
        </w:rPr>
        <w:t>Education Digest: Essential Readings Condensed For Quick Review</w:t>
      </w:r>
      <w:r w:rsidRPr="004E6575">
        <w:rPr>
          <w:rFonts w:ascii="Arial" w:hAnsi="Arial" w:cs="Arial"/>
          <w:color w:val="1A1A1A"/>
          <w:lang w:val="en-US"/>
        </w:rPr>
        <w:t xml:space="preserve">, Vol. </w:t>
      </w:r>
      <w:r w:rsidRPr="004E6575">
        <w:rPr>
          <w:rFonts w:ascii="Arial" w:hAnsi="Arial" w:cs="Arial"/>
          <w:bCs/>
          <w:color w:val="1A1A1A"/>
          <w:lang w:val="en-US"/>
        </w:rPr>
        <w:t xml:space="preserve">77 No. 8 </w:t>
      </w:r>
      <w:proofErr w:type="spellStart"/>
      <w:r w:rsidRPr="004E6575">
        <w:rPr>
          <w:rFonts w:ascii="Arial" w:hAnsi="Arial" w:cs="Arial"/>
          <w:bCs/>
          <w:color w:val="1A1A1A"/>
          <w:lang w:val="en-US"/>
        </w:rPr>
        <w:t>pp</w:t>
      </w:r>
      <w:proofErr w:type="spellEnd"/>
      <w:r w:rsidRPr="004E6575">
        <w:rPr>
          <w:rFonts w:ascii="Arial" w:hAnsi="Arial" w:cs="Arial"/>
          <w:bCs/>
          <w:color w:val="1A1A1A"/>
          <w:lang w:val="en-US"/>
        </w:rPr>
        <w:t xml:space="preserve"> 18 – 21</w:t>
      </w:r>
    </w:p>
    <w:p w14:paraId="31675D7B" w14:textId="35E4F91D" w:rsidR="004D003E" w:rsidRPr="003F4CA5" w:rsidRDefault="004D003E" w:rsidP="00F53901">
      <w:pPr>
        <w:spacing w:before="100" w:beforeAutospacing="1" w:after="100" w:afterAutospacing="1" w:line="240" w:lineRule="atLeast"/>
        <w:rPr>
          <w:rFonts w:ascii="Arial" w:hAnsi="Arial" w:cs="Arial"/>
          <w:sz w:val="20"/>
          <w:szCs w:val="20"/>
        </w:rPr>
      </w:pPr>
      <w:r w:rsidRPr="003F4CA5">
        <w:rPr>
          <w:rFonts w:ascii="Arial" w:hAnsi="Arial" w:cs="Arial"/>
          <w:sz w:val="20"/>
          <w:szCs w:val="20"/>
        </w:rPr>
        <w:t>Biggs, J., (1996) ‘Assessment learning quality: reconciling institutional,</w:t>
      </w:r>
      <w:r w:rsidR="00187A1B" w:rsidRPr="003F4CA5">
        <w:rPr>
          <w:rFonts w:ascii="Arial" w:hAnsi="Arial" w:cs="Arial"/>
          <w:sz w:val="20"/>
          <w:szCs w:val="20"/>
        </w:rPr>
        <w:t xml:space="preserve"> staff and educational demands, in </w:t>
      </w:r>
      <w:r w:rsidR="00187A1B" w:rsidRPr="003F4CA5">
        <w:rPr>
          <w:rFonts w:ascii="Arial" w:hAnsi="Arial" w:cs="Arial"/>
          <w:i/>
          <w:sz w:val="20"/>
          <w:szCs w:val="20"/>
        </w:rPr>
        <w:t>Assessment and Evaluation in Higher Education</w:t>
      </w:r>
      <w:r w:rsidR="00187A1B" w:rsidRPr="003F4CA5">
        <w:rPr>
          <w:rFonts w:ascii="Arial" w:hAnsi="Arial" w:cs="Arial"/>
          <w:sz w:val="20"/>
          <w:szCs w:val="20"/>
        </w:rPr>
        <w:t xml:space="preserve">, </w:t>
      </w:r>
      <w:proofErr w:type="spellStart"/>
      <w:r w:rsidR="00187A1B" w:rsidRPr="003F4CA5">
        <w:rPr>
          <w:rFonts w:ascii="Arial" w:hAnsi="Arial" w:cs="Arial"/>
          <w:sz w:val="20"/>
          <w:szCs w:val="20"/>
        </w:rPr>
        <w:t>Vol</w:t>
      </w:r>
      <w:proofErr w:type="spellEnd"/>
      <w:r w:rsidR="00187A1B" w:rsidRPr="003F4CA5">
        <w:rPr>
          <w:rFonts w:ascii="Arial" w:hAnsi="Arial" w:cs="Arial"/>
          <w:sz w:val="20"/>
          <w:szCs w:val="20"/>
        </w:rPr>
        <w:t xml:space="preserve"> 12, no 1, </w:t>
      </w:r>
      <w:proofErr w:type="spellStart"/>
      <w:r w:rsidR="00187A1B" w:rsidRPr="003F4CA5">
        <w:rPr>
          <w:rFonts w:ascii="Arial" w:hAnsi="Arial" w:cs="Arial"/>
          <w:sz w:val="20"/>
          <w:szCs w:val="20"/>
        </w:rPr>
        <w:t>pp</w:t>
      </w:r>
      <w:proofErr w:type="spellEnd"/>
      <w:r w:rsidR="00187A1B" w:rsidRPr="003F4CA5">
        <w:rPr>
          <w:rFonts w:ascii="Arial" w:hAnsi="Arial" w:cs="Arial"/>
          <w:sz w:val="20"/>
          <w:szCs w:val="20"/>
        </w:rPr>
        <w:t xml:space="preserve"> 5 – 15 </w:t>
      </w:r>
    </w:p>
    <w:p w14:paraId="16866434" w14:textId="77777777" w:rsidR="00F53901" w:rsidRPr="003F4CA5" w:rsidRDefault="00F53901" w:rsidP="00F53901">
      <w:pPr>
        <w:spacing w:before="100" w:beforeAutospacing="1" w:after="100" w:afterAutospacing="1" w:line="240" w:lineRule="atLeast"/>
        <w:rPr>
          <w:rFonts w:ascii="Arial" w:hAnsi="Arial" w:cs="Arial"/>
          <w:sz w:val="20"/>
          <w:szCs w:val="20"/>
        </w:rPr>
      </w:pPr>
      <w:proofErr w:type="gramStart"/>
      <w:r w:rsidRPr="003F4CA5">
        <w:rPr>
          <w:rFonts w:ascii="Arial" w:hAnsi="Arial" w:cs="Arial"/>
          <w:sz w:val="20"/>
          <w:szCs w:val="20"/>
        </w:rPr>
        <w:t xml:space="preserve">Black, P., (1993) ‘Formative and summative assessment by teachers’, in </w:t>
      </w:r>
      <w:r w:rsidRPr="003F4CA5">
        <w:rPr>
          <w:rFonts w:ascii="Arial" w:hAnsi="Arial" w:cs="Arial"/>
          <w:i/>
          <w:iCs/>
          <w:sz w:val="20"/>
          <w:szCs w:val="20"/>
        </w:rPr>
        <w:t>Studies in Science Education</w:t>
      </w:r>
      <w:r w:rsidRPr="003F4CA5">
        <w:rPr>
          <w:rFonts w:ascii="Arial" w:hAnsi="Arial" w:cs="Arial"/>
          <w:sz w:val="20"/>
          <w:szCs w:val="20"/>
        </w:rPr>
        <w:t xml:space="preserve">, </w:t>
      </w:r>
      <w:proofErr w:type="spellStart"/>
      <w:r w:rsidRPr="003F4CA5">
        <w:rPr>
          <w:rFonts w:ascii="Arial" w:hAnsi="Arial" w:cs="Arial"/>
          <w:sz w:val="20"/>
          <w:szCs w:val="20"/>
        </w:rPr>
        <w:t>Vol</w:t>
      </w:r>
      <w:proofErr w:type="spellEnd"/>
      <w:r w:rsidRPr="003F4CA5">
        <w:rPr>
          <w:rFonts w:ascii="Arial" w:hAnsi="Arial" w:cs="Arial"/>
          <w:sz w:val="20"/>
          <w:szCs w:val="20"/>
        </w:rPr>
        <w:t xml:space="preserve"> 21.</w:t>
      </w:r>
      <w:proofErr w:type="gramEnd"/>
      <w:r w:rsidRPr="003F4CA5">
        <w:rPr>
          <w:rFonts w:ascii="Arial" w:hAnsi="Arial" w:cs="Arial"/>
          <w:sz w:val="20"/>
          <w:szCs w:val="20"/>
        </w:rPr>
        <w:t xml:space="preserve"> </w:t>
      </w:r>
      <w:proofErr w:type="spellStart"/>
      <w:proofErr w:type="gramStart"/>
      <w:r w:rsidRPr="003F4CA5">
        <w:rPr>
          <w:rFonts w:ascii="Arial" w:hAnsi="Arial" w:cs="Arial"/>
          <w:sz w:val="20"/>
          <w:szCs w:val="20"/>
        </w:rPr>
        <w:t>pp</w:t>
      </w:r>
      <w:proofErr w:type="spellEnd"/>
      <w:proofErr w:type="gramEnd"/>
      <w:r w:rsidRPr="003F4CA5">
        <w:rPr>
          <w:rFonts w:ascii="Arial" w:hAnsi="Arial" w:cs="Arial"/>
          <w:sz w:val="20"/>
          <w:szCs w:val="20"/>
        </w:rPr>
        <w:t xml:space="preserve"> 49 – 97 </w:t>
      </w:r>
    </w:p>
    <w:p w14:paraId="3CBECC73" w14:textId="77777777" w:rsidR="00F53901" w:rsidRPr="003F4CA5" w:rsidRDefault="00F53901" w:rsidP="00F53901">
      <w:pPr>
        <w:spacing w:before="100" w:beforeAutospacing="1" w:after="100" w:afterAutospacing="1" w:line="240" w:lineRule="atLeast"/>
        <w:rPr>
          <w:rFonts w:ascii="Arial" w:hAnsi="Arial" w:cs="Arial"/>
          <w:sz w:val="20"/>
          <w:szCs w:val="20"/>
        </w:rPr>
      </w:pPr>
      <w:r w:rsidRPr="003F4CA5">
        <w:rPr>
          <w:rFonts w:ascii="Arial" w:hAnsi="Arial" w:cs="Arial"/>
          <w:sz w:val="20"/>
          <w:szCs w:val="20"/>
        </w:rPr>
        <w:t xml:space="preserve">Black, P. and </w:t>
      </w:r>
      <w:proofErr w:type="spellStart"/>
      <w:r w:rsidRPr="003F4CA5">
        <w:rPr>
          <w:rFonts w:ascii="Arial" w:hAnsi="Arial" w:cs="Arial"/>
          <w:sz w:val="20"/>
          <w:szCs w:val="20"/>
        </w:rPr>
        <w:t>Wiliam</w:t>
      </w:r>
      <w:proofErr w:type="spellEnd"/>
      <w:r w:rsidRPr="003F4CA5">
        <w:rPr>
          <w:rFonts w:ascii="Arial" w:hAnsi="Arial" w:cs="Arial"/>
          <w:sz w:val="20"/>
          <w:szCs w:val="20"/>
        </w:rPr>
        <w:t>, D, (1998) ‘Assessment and classroom learning’,</w:t>
      </w:r>
      <w:r w:rsidRPr="003F4CA5">
        <w:rPr>
          <w:rFonts w:ascii="Arial" w:hAnsi="Arial" w:cs="Arial"/>
          <w:i/>
          <w:sz w:val="20"/>
          <w:szCs w:val="20"/>
        </w:rPr>
        <w:t xml:space="preserve"> Assessment in Education</w:t>
      </w:r>
      <w:r w:rsidRPr="003F4CA5">
        <w:rPr>
          <w:rFonts w:ascii="Arial" w:hAnsi="Arial" w:cs="Arial"/>
          <w:sz w:val="20"/>
          <w:szCs w:val="20"/>
        </w:rPr>
        <w:t xml:space="preserve"> Vol. </w:t>
      </w:r>
      <w:r w:rsidRPr="003F4CA5">
        <w:rPr>
          <w:rFonts w:ascii="Arial" w:hAnsi="Arial" w:cs="Arial"/>
          <w:bCs/>
          <w:sz w:val="20"/>
          <w:szCs w:val="20"/>
        </w:rPr>
        <w:t xml:space="preserve">5 </w:t>
      </w:r>
      <w:r w:rsidRPr="003F4CA5">
        <w:rPr>
          <w:rFonts w:ascii="Arial" w:hAnsi="Arial" w:cs="Arial"/>
          <w:sz w:val="20"/>
          <w:szCs w:val="20"/>
        </w:rPr>
        <w:t xml:space="preserve">No. 1 </w:t>
      </w:r>
      <w:proofErr w:type="spellStart"/>
      <w:r w:rsidRPr="003F4CA5">
        <w:rPr>
          <w:rFonts w:ascii="Arial" w:hAnsi="Arial" w:cs="Arial"/>
          <w:sz w:val="20"/>
          <w:szCs w:val="20"/>
        </w:rPr>
        <w:t>pp</w:t>
      </w:r>
      <w:proofErr w:type="spellEnd"/>
      <w:r w:rsidRPr="003F4CA5">
        <w:rPr>
          <w:rFonts w:ascii="Arial" w:hAnsi="Arial" w:cs="Arial"/>
          <w:sz w:val="20"/>
          <w:szCs w:val="20"/>
        </w:rPr>
        <w:t xml:space="preserve"> 7 - 74 </w:t>
      </w:r>
    </w:p>
    <w:p w14:paraId="1088A816" w14:textId="58EDC2EE" w:rsidR="009D4482" w:rsidRPr="004A5CBB" w:rsidRDefault="00F53901" w:rsidP="00F53901">
      <w:pPr>
        <w:spacing w:before="100" w:beforeAutospacing="1" w:after="100" w:afterAutospacing="1" w:line="240" w:lineRule="atLeast"/>
        <w:rPr>
          <w:rFonts w:ascii="Arial" w:hAnsi="Arial" w:cs="Arial"/>
          <w:sz w:val="20"/>
          <w:szCs w:val="20"/>
        </w:rPr>
      </w:pPr>
      <w:r w:rsidRPr="003F4CA5">
        <w:rPr>
          <w:rFonts w:ascii="Arial" w:hAnsi="Arial" w:cs="Arial"/>
          <w:sz w:val="20"/>
          <w:szCs w:val="20"/>
        </w:rPr>
        <w:t xml:space="preserve">Black, P. and </w:t>
      </w:r>
      <w:proofErr w:type="spellStart"/>
      <w:r w:rsidRPr="003F4CA5">
        <w:rPr>
          <w:rFonts w:ascii="Arial" w:hAnsi="Arial" w:cs="Arial"/>
          <w:sz w:val="20"/>
          <w:szCs w:val="20"/>
        </w:rPr>
        <w:t>Wiliam</w:t>
      </w:r>
      <w:proofErr w:type="spellEnd"/>
      <w:r w:rsidRPr="003F4CA5">
        <w:rPr>
          <w:rFonts w:ascii="Arial" w:hAnsi="Arial" w:cs="Arial"/>
          <w:sz w:val="20"/>
          <w:szCs w:val="20"/>
        </w:rPr>
        <w:t xml:space="preserve">, D., (1999) </w:t>
      </w:r>
      <w:r w:rsidRPr="003F4CA5">
        <w:rPr>
          <w:rFonts w:ascii="Arial" w:hAnsi="Arial" w:cs="Arial"/>
          <w:i/>
          <w:iCs/>
          <w:sz w:val="20"/>
          <w:szCs w:val="20"/>
        </w:rPr>
        <w:t>Assessment for Learning: Beyond the Black Box. Cambridge</w:t>
      </w:r>
      <w:r w:rsidRPr="003F4CA5">
        <w:rPr>
          <w:rFonts w:ascii="Arial" w:hAnsi="Arial" w:cs="Arial"/>
          <w:sz w:val="20"/>
          <w:szCs w:val="20"/>
        </w:rPr>
        <w:t xml:space="preserve">, Assessment Reform Group, University of Cambridge, pamphlet 371.26 ASS, available at </w:t>
      </w:r>
      <w:hyperlink r:id="rId8" w:history="1">
        <w:r w:rsidRPr="003F4CA5">
          <w:rPr>
            <w:rStyle w:val="Hyperlink"/>
            <w:rFonts w:ascii="Arial" w:hAnsi="Arial" w:cs="Arial"/>
            <w:sz w:val="20"/>
            <w:szCs w:val="20"/>
          </w:rPr>
          <w:t>http://www.assessment-reform-group.org.uk/AssessInsides.pdf</w:t>
        </w:r>
      </w:hyperlink>
      <w:r w:rsidRPr="003F4CA5">
        <w:rPr>
          <w:rFonts w:ascii="Arial" w:hAnsi="Arial" w:cs="Arial"/>
          <w:sz w:val="20"/>
          <w:szCs w:val="20"/>
        </w:rPr>
        <w:t xml:space="preserve"> accessed June </w:t>
      </w:r>
      <w:r w:rsidRPr="004A5CBB">
        <w:rPr>
          <w:rFonts w:ascii="Arial" w:hAnsi="Arial" w:cs="Arial"/>
          <w:sz w:val="20"/>
          <w:szCs w:val="20"/>
        </w:rPr>
        <w:t>2018</w:t>
      </w:r>
    </w:p>
    <w:p w14:paraId="19D04A7D" w14:textId="66C65647" w:rsidR="004A5CBB" w:rsidRPr="004A5CBB" w:rsidRDefault="004A5CBB" w:rsidP="004A5CBB">
      <w:pPr>
        <w:spacing w:before="100" w:beforeAutospacing="1" w:after="100" w:afterAutospacing="1"/>
        <w:rPr>
          <w:rFonts w:ascii="Arial" w:hAnsi="Arial" w:cs="Arial"/>
        </w:rPr>
      </w:pPr>
      <w:proofErr w:type="spellStart"/>
      <w:r w:rsidRPr="004A5CBB">
        <w:rPr>
          <w:rFonts w:ascii="Arial" w:hAnsi="Arial" w:cs="Arial"/>
          <w:iCs/>
          <w:sz w:val="20"/>
          <w:szCs w:val="20"/>
        </w:rPr>
        <w:t>Boud</w:t>
      </w:r>
      <w:proofErr w:type="spellEnd"/>
      <w:r w:rsidRPr="004A5CBB">
        <w:rPr>
          <w:rFonts w:ascii="Arial" w:hAnsi="Arial" w:cs="Arial"/>
          <w:iCs/>
          <w:sz w:val="20"/>
          <w:szCs w:val="20"/>
        </w:rPr>
        <w:t>, D., Cohen, R., and Sampson, J., (1988) ‘Peer Learning and Assessment’ in</w:t>
      </w:r>
      <w:r w:rsidRPr="004A5CBB">
        <w:rPr>
          <w:rFonts w:ascii="Arial" w:hAnsi="Arial" w:cs="Arial"/>
          <w:i/>
          <w:iCs/>
          <w:sz w:val="20"/>
          <w:szCs w:val="20"/>
        </w:rPr>
        <w:t xml:space="preserve"> Assessment and Evaluation in Higher Education</w:t>
      </w:r>
      <w:r w:rsidRPr="004A5CBB">
        <w:rPr>
          <w:rFonts w:ascii="Arial" w:hAnsi="Arial" w:cs="Arial"/>
          <w:sz w:val="20"/>
          <w:szCs w:val="20"/>
        </w:rPr>
        <w:t xml:space="preserve">, </w:t>
      </w:r>
      <w:proofErr w:type="spellStart"/>
      <w:r w:rsidRPr="004A5CBB">
        <w:rPr>
          <w:rFonts w:ascii="Arial" w:hAnsi="Arial" w:cs="Arial"/>
          <w:sz w:val="20"/>
          <w:szCs w:val="20"/>
        </w:rPr>
        <w:t>Vol</w:t>
      </w:r>
      <w:proofErr w:type="spellEnd"/>
      <w:r w:rsidRPr="004A5CBB">
        <w:rPr>
          <w:rFonts w:ascii="Arial" w:hAnsi="Arial" w:cs="Arial"/>
          <w:sz w:val="20"/>
          <w:szCs w:val="20"/>
        </w:rPr>
        <w:t xml:space="preserve"> 24, No 4, </w:t>
      </w:r>
      <w:proofErr w:type="spellStart"/>
      <w:r w:rsidRPr="004A5CBB">
        <w:rPr>
          <w:rFonts w:ascii="Arial" w:hAnsi="Arial" w:cs="Arial"/>
          <w:sz w:val="20"/>
          <w:szCs w:val="20"/>
        </w:rPr>
        <w:t>pp</w:t>
      </w:r>
      <w:proofErr w:type="spellEnd"/>
      <w:r w:rsidRPr="004A5CBB">
        <w:rPr>
          <w:rFonts w:ascii="Arial" w:hAnsi="Arial" w:cs="Arial"/>
          <w:sz w:val="20"/>
          <w:szCs w:val="20"/>
        </w:rPr>
        <w:t xml:space="preserve"> 413 - 426 </w:t>
      </w:r>
    </w:p>
    <w:p w14:paraId="1F6A0907" w14:textId="639B0249" w:rsidR="006F7727" w:rsidRPr="003F4CA5" w:rsidRDefault="009D4482" w:rsidP="009D4482">
      <w:pPr>
        <w:widowControl w:val="0"/>
        <w:autoSpaceDE w:val="0"/>
        <w:autoSpaceDN w:val="0"/>
        <w:adjustRightInd w:val="0"/>
        <w:spacing w:after="240"/>
        <w:rPr>
          <w:rFonts w:ascii="Arial" w:hAnsi="Arial" w:cs="Arial"/>
          <w:sz w:val="20"/>
          <w:szCs w:val="20"/>
          <w:lang w:val="en-US"/>
        </w:rPr>
      </w:pPr>
      <w:proofErr w:type="spellStart"/>
      <w:r w:rsidRPr="003F4CA5">
        <w:rPr>
          <w:rFonts w:ascii="Arial" w:hAnsi="Arial" w:cs="Arial"/>
          <w:sz w:val="20"/>
          <w:szCs w:val="20"/>
          <w:lang w:val="en-US"/>
        </w:rPr>
        <w:t>Boud</w:t>
      </w:r>
      <w:proofErr w:type="spellEnd"/>
      <w:r w:rsidRPr="003F4CA5">
        <w:rPr>
          <w:rFonts w:ascii="Arial" w:hAnsi="Arial" w:cs="Arial"/>
          <w:sz w:val="20"/>
          <w:szCs w:val="20"/>
          <w:lang w:val="en-US"/>
        </w:rPr>
        <w:t xml:space="preserve">, D., &amp; </w:t>
      </w:r>
      <w:proofErr w:type="spellStart"/>
      <w:r w:rsidRPr="003F4CA5">
        <w:rPr>
          <w:rFonts w:ascii="Arial" w:hAnsi="Arial" w:cs="Arial"/>
          <w:sz w:val="20"/>
          <w:szCs w:val="20"/>
          <w:lang w:val="en-US"/>
        </w:rPr>
        <w:t>Feletti</w:t>
      </w:r>
      <w:proofErr w:type="spellEnd"/>
      <w:r w:rsidRPr="003F4CA5">
        <w:rPr>
          <w:rFonts w:ascii="Arial" w:hAnsi="Arial" w:cs="Arial"/>
          <w:sz w:val="20"/>
          <w:szCs w:val="20"/>
          <w:lang w:val="en-US"/>
        </w:rPr>
        <w:t>, G. (</w:t>
      </w:r>
      <w:r w:rsidRPr="003F4CA5">
        <w:rPr>
          <w:rFonts w:ascii="Arial" w:hAnsi="Arial" w:cs="Arial"/>
          <w:color w:val="00006D"/>
          <w:sz w:val="20"/>
          <w:szCs w:val="20"/>
          <w:lang w:val="en-US"/>
        </w:rPr>
        <w:t>1997</w:t>
      </w:r>
      <w:r w:rsidRPr="003F4CA5">
        <w:rPr>
          <w:rFonts w:ascii="Arial" w:hAnsi="Arial" w:cs="Arial"/>
          <w:sz w:val="20"/>
          <w:szCs w:val="20"/>
          <w:lang w:val="en-US"/>
        </w:rPr>
        <w:t xml:space="preserve">). </w:t>
      </w:r>
      <w:r w:rsidRPr="003F4CA5">
        <w:rPr>
          <w:rFonts w:ascii="Arial" w:hAnsi="Arial" w:cs="Arial"/>
          <w:i/>
          <w:iCs/>
          <w:sz w:val="20"/>
          <w:szCs w:val="20"/>
          <w:lang w:val="en-US"/>
        </w:rPr>
        <w:t>The challenges of problem based learning</w:t>
      </w:r>
      <w:r w:rsidR="006F7727" w:rsidRPr="003F4CA5">
        <w:rPr>
          <w:rFonts w:ascii="Arial" w:hAnsi="Arial" w:cs="Arial"/>
          <w:sz w:val="20"/>
          <w:szCs w:val="20"/>
          <w:lang w:val="en-US"/>
        </w:rPr>
        <w:t xml:space="preserve">. London: </w:t>
      </w:r>
      <w:proofErr w:type="spellStart"/>
      <w:r w:rsidR="006F7727" w:rsidRPr="003F4CA5">
        <w:rPr>
          <w:rFonts w:ascii="Arial" w:hAnsi="Arial" w:cs="Arial"/>
          <w:sz w:val="20"/>
          <w:szCs w:val="20"/>
          <w:lang w:val="en-US"/>
        </w:rPr>
        <w:t>Kogan</w:t>
      </w:r>
      <w:proofErr w:type="spellEnd"/>
      <w:r w:rsidR="006F7727" w:rsidRPr="003F4CA5">
        <w:rPr>
          <w:rFonts w:ascii="Arial" w:hAnsi="Arial" w:cs="Arial"/>
          <w:sz w:val="20"/>
          <w:szCs w:val="20"/>
          <w:lang w:val="en-US"/>
        </w:rPr>
        <w:t xml:space="preserve"> Page</w:t>
      </w:r>
      <w:r w:rsidRPr="003F4CA5">
        <w:rPr>
          <w:rFonts w:ascii="Arial" w:hAnsi="Arial" w:cs="Arial"/>
          <w:sz w:val="20"/>
          <w:szCs w:val="20"/>
          <w:lang w:val="en-US"/>
        </w:rPr>
        <w:t> </w:t>
      </w:r>
    </w:p>
    <w:p w14:paraId="345BFD54" w14:textId="48124353" w:rsidR="00F53901" w:rsidRPr="003F4CA5" w:rsidRDefault="00F53901" w:rsidP="009D4482">
      <w:pPr>
        <w:widowControl w:val="0"/>
        <w:autoSpaceDE w:val="0"/>
        <w:autoSpaceDN w:val="0"/>
        <w:adjustRightInd w:val="0"/>
        <w:spacing w:after="240"/>
        <w:rPr>
          <w:rFonts w:ascii="Arial" w:hAnsi="Arial" w:cs="Arial"/>
          <w:sz w:val="20"/>
          <w:szCs w:val="20"/>
          <w:lang w:val="en-US"/>
        </w:rPr>
      </w:pPr>
      <w:r w:rsidRPr="003F4CA5">
        <w:rPr>
          <w:rFonts w:ascii="Arial" w:hAnsi="Arial" w:cs="Arial"/>
          <w:sz w:val="20"/>
          <w:szCs w:val="20"/>
        </w:rPr>
        <w:t xml:space="preserve">Brown, G., Bull, J., and </w:t>
      </w:r>
      <w:proofErr w:type="spellStart"/>
      <w:r w:rsidRPr="003F4CA5">
        <w:rPr>
          <w:rFonts w:ascii="Arial" w:hAnsi="Arial" w:cs="Arial"/>
          <w:sz w:val="20"/>
          <w:szCs w:val="20"/>
        </w:rPr>
        <w:t>Pendelbury</w:t>
      </w:r>
      <w:proofErr w:type="spellEnd"/>
      <w:r w:rsidRPr="003F4CA5">
        <w:rPr>
          <w:rFonts w:ascii="Arial" w:hAnsi="Arial" w:cs="Arial"/>
          <w:sz w:val="20"/>
          <w:szCs w:val="20"/>
        </w:rPr>
        <w:t xml:space="preserve">, M., (1997) </w:t>
      </w:r>
      <w:r w:rsidRPr="003F4CA5">
        <w:rPr>
          <w:rFonts w:ascii="Arial" w:hAnsi="Arial" w:cs="Arial"/>
          <w:i/>
          <w:iCs/>
          <w:sz w:val="20"/>
          <w:szCs w:val="20"/>
        </w:rPr>
        <w:t>Assessing Student Learning in Higher Education</w:t>
      </w:r>
      <w:r w:rsidRPr="003F4CA5">
        <w:rPr>
          <w:rFonts w:ascii="Arial" w:hAnsi="Arial" w:cs="Arial"/>
          <w:sz w:val="20"/>
          <w:szCs w:val="20"/>
        </w:rPr>
        <w:t xml:space="preserve">, London, </w:t>
      </w:r>
      <w:proofErr w:type="spellStart"/>
      <w:r w:rsidRPr="003F4CA5">
        <w:rPr>
          <w:rFonts w:ascii="Arial" w:hAnsi="Arial" w:cs="Arial"/>
          <w:sz w:val="20"/>
          <w:szCs w:val="20"/>
        </w:rPr>
        <w:t>Routledge</w:t>
      </w:r>
      <w:proofErr w:type="spellEnd"/>
    </w:p>
    <w:p w14:paraId="5CFE895F" w14:textId="27930423" w:rsidR="00CD66E5" w:rsidRPr="003F4CA5" w:rsidRDefault="00CD66E5" w:rsidP="009D4482">
      <w:pPr>
        <w:widowControl w:val="0"/>
        <w:autoSpaceDE w:val="0"/>
        <w:autoSpaceDN w:val="0"/>
        <w:adjustRightInd w:val="0"/>
        <w:spacing w:after="240"/>
        <w:rPr>
          <w:rFonts w:ascii="Arial" w:hAnsi="Arial" w:cs="Arial"/>
          <w:sz w:val="20"/>
          <w:szCs w:val="20"/>
          <w:lang w:val="en-US"/>
        </w:rPr>
      </w:pPr>
      <w:r w:rsidRPr="003F4CA5">
        <w:rPr>
          <w:rFonts w:ascii="Arial" w:hAnsi="Arial" w:cs="Arial"/>
          <w:sz w:val="20"/>
          <w:szCs w:val="20"/>
          <w:lang w:val="en-US"/>
        </w:rPr>
        <w:t xml:space="preserve">Cohen, P. A. (1981) ‘Student ratings of institution and student achievement: a meta-analysis of </w:t>
      </w:r>
      <w:proofErr w:type="spellStart"/>
      <w:r w:rsidRPr="003F4CA5">
        <w:rPr>
          <w:rFonts w:ascii="Arial" w:hAnsi="Arial" w:cs="Arial"/>
          <w:sz w:val="20"/>
          <w:szCs w:val="20"/>
          <w:lang w:val="en-US"/>
        </w:rPr>
        <w:t>multisection</w:t>
      </w:r>
      <w:proofErr w:type="spellEnd"/>
      <w:r w:rsidRPr="003F4CA5">
        <w:rPr>
          <w:rFonts w:ascii="Arial" w:hAnsi="Arial" w:cs="Arial"/>
          <w:sz w:val="20"/>
          <w:szCs w:val="20"/>
          <w:lang w:val="en-US"/>
        </w:rPr>
        <w:t xml:space="preserve"> validity studie</w:t>
      </w:r>
      <w:r w:rsidR="00CB0BA7" w:rsidRPr="003F4CA5">
        <w:rPr>
          <w:rFonts w:ascii="Arial" w:hAnsi="Arial" w:cs="Arial"/>
          <w:sz w:val="20"/>
          <w:szCs w:val="20"/>
          <w:lang w:val="en-US"/>
        </w:rPr>
        <w:t xml:space="preserve">s’, in </w:t>
      </w:r>
      <w:r w:rsidR="00CB0BA7" w:rsidRPr="003F4CA5">
        <w:rPr>
          <w:rFonts w:ascii="Arial" w:hAnsi="Arial" w:cs="Arial"/>
          <w:i/>
          <w:sz w:val="20"/>
          <w:szCs w:val="20"/>
          <w:lang w:val="en-US"/>
        </w:rPr>
        <w:t>Review of Educational Research</w:t>
      </w:r>
      <w:r w:rsidR="00CB0BA7" w:rsidRPr="003F4CA5">
        <w:rPr>
          <w:rFonts w:ascii="Arial" w:hAnsi="Arial" w:cs="Arial"/>
          <w:sz w:val="20"/>
          <w:szCs w:val="20"/>
          <w:lang w:val="en-US"/>
        </w:rPr>
        <w:t>, Vol</w:t>
      </w:r>
      <w:r w:rsidR="007E26C2" w:rsidRPr="003F4CA5">
        <w:rPr>
          <w:rFonts w:ascii="Arial" w:hAnsi="Arial" w:cs="Arial"/>
          <w:sz w:val="20"/>
          <w:szCs w:val="20"/>
          <w:lang w:val="en-US"/>
        </w:rPr>
        <w:t>.</w:t>
      </w:r>
      <w:r w:rsidR="00CB0BA7" w:rsidRPr="003F4CA5">
        <w:rPr>
          <w:rFonts w:ascii="Arial" w:hAnsi="Arial" w:cs="Arial"/>
          <w:sz w:val="20"/>
          <w:szCs w:val="20"/>
          <w:lang w:val="en-US"/>
        </w:rPr>
        <w:t xml:space="preserve"> 51, </w:t>
      </w:r>
      <w:proofErr w:type="spellStart"/>
      <w:proofErr w:type="gramStart"/>
      <w:r w:rsidR="00CB0BA7" w:rsidRPr="003F4CA5">
        <w:rPr>
          <w:rFonts w:ascii="Arial" w:hAnsi="Arial" w:cs="Arial"/>
          <w:sz w:val="20"/>
          <w:szCs w:val="20"/>
          <w:lang w:val="en-US"/>
        </w:rPr>
        <w:t>pp</w:t>
      </w:r>
      <w:proofErr w:type="spellEnd"/>
      <w:proofErr w:type="gramEnd"/>
      <w:r w:rsidR="00CB0BA7" w:rsidRPr="003F4CA5">
        <w:rPr>
          <w:rFonts w:ascii="Arial" w:hAnsi="Arial" w:cs="Arial"/>
          <w:sz w:val="20"/>
          <w:szCs w:val="20"/>
          <w:lang w:val="en-US"/>
        </w:rPr>
        <w:t xml:space="preserve"> 281 - 309</w:t>
      </w:r>
    </w:p>
    <w:p w14:paraId="2BE8DA87" w14:textId="19622132" w:rsidR="00CD66E5" w:rsidRPr="003F4CA5" w:rsidRDefault="00983D65" w:rsidP="009D4482">
      <w:pPr>
        <w:widowControl w:val="0"/>
        <w:autoSpaceDE w:val="0"/>
        <w:autoSpaceDN w:val="0"/>
        <w:adjustRightInd w:val="0"/>
        <w:spacing w:after="240"/>
        <w:rPr>
          <w:rFonts w:ascii="Arial" w:hAnsi="Arial" w:cs="Arial"/>
          <w:sz w:val="20"/>
          <w:szCs w:val="20"/>
          <w:lang w:val="en-US"/>
        </w:rPr>
      </w:pPr>
      <w:proofErr w:type="spellStart"/>
      <w:r>
        <w:rPr>
          <w:rFonts w:ascii="Arial" w:hAnsi="Arial" w:cs="Arial"/>
          <w:sz w:val="20"/>
          <w:szCs w:val="20"/>
          <w:lang w:val="en-US"/>
        </w:rPr>
        <w:t>Covill</w:t>
      </w:r>
      <w:proofErr w:type="spellEnd"/>
      <w:r>
        <w:rPr>
          <w:rFonts w:ascii="Arial" w:hAnsi="Arial" w:cs="Arial"/>
          <w:sz w:val="20"/>
          <w:szCs w:val="20"/>
          <w:lang w:val="en-US"/>
        </w:rPr>
        <w:t xml:space="preserve">, A., (2011) ‘College </w:t>
      </w:r>
      <w:r w:rsidR="00882F52">
        <w:rPr>
          <w:rFonts w:ascii="Arial" w:hAnsi="Arial" w:cs="Arial"/>
          <w:sz w:val="20"/>
          <w:szCs w:val="20"/>
          <w:lang w:val="en-US"/>
        </w:rPr>
        <w:t xml:space="preserve">students’ perceptions of the traditional lecture method’, in </w:t>
      </w:r>
      <w:r w:rsidR="00882F52" w:rsidRPr="00882F52">
        <w:rPr>
          <w:rFonts w:ascii="Arial" w:hAnsi="Arial" w:cs="Arial"/>
          <w:i/>
          <w:sz w:val="20"/>
          <w:szCs w:val="20"/>
          <w:lang w:val="en-US"/>
        </w:rPr>
        <w:t>College Student Journal</w:t>
      </w:r>
      <w:r w:rsidR="00882F52">
        <w:rPr>
          <w:rFonts w:ascii="Arial" w:hAnsi="Arial" w:cs="Arial"/>
          <w:sz w:val="20"/>
          <w:szCs w:val="20"/>
          <w:lang w:val="en-US"/>
        </w:rPr>
        <w:t xml:space="preserve">, </w:t>
      </w:r>
      <w:proofErr w:type="spellStart"/>
      <w:r w:rsidR="00882F52">
        <w:rPr>
          <w:rFonts w:ascii="Arial" w:hAnsi="Arial" w:cs="Arial"/>
          <w:sz w:val="20"/>
          <w:szCs w:val="20"/>
          <w:lang w:val="en-US"/>
        </w:rPr>
        <w:t>Vol</w:t>
      </w:r>
      <w:proofErr w:type="spellEnd"/>
      <w:r w:rsidR="00882F52">
        <w:rPr>
          <w:rFonts w:ascii="Arial" w:hAnsi="Arial" w:cs="Arial"/>
          <w:sz w:val="20"/>
          <w:szCs w:val="20"/>
          <w:lang w:val="en-US"/>
        </w:rPr>
        <w:t xml:space="preserve"> 45, Issue 1, </w:t>
      </w:r>
      <w:proofErr w:type="spellStart"/>
      <w:r w:rsidR="00882F52">
        <w:rPr>
          <w:rFonts w:ascii="Arial" w:hAnsi="Arial" w:cs="Arial"/>
          <w:sz w:val="20"/>
          <w:szCs w:val="20"/>
          <w:lang w:val="en-US"/>
        </w:rPr>
        <w:t>pp</w:t>
      </w:r>
      <w:proofErr w:type="spellEnd"/>
      <w:r w:rsidR="00882F52">
        <w:rPr>
          <w:rFonts w:ascii="Arial" w:hAnsi="Arial" w:cs="Arial"/>
          <w:sz w:val="20"/>
          <w:szCs w:val="20"/>
          <w:lang w:val="en-US"/>
        </w:rPr>
        <w:t xml:space="preserve"> 92 - 101</w:t>
      </w:r>
    </w:p>
    <w:p w14:paraId="5CD4139A" w14:textId="2765E56A" w:rsidR="004E36AC" w:rsidRDefault="004E36AC" w:rsidP="004E36AC">
      <w:pPr>
        <w:rPr>
          <w:rFonts w:ascii="Arial" w:hAnsi="Arial" w:cs="Arial"/>
          <w:sz w:val="20"/>
        </w:rPr>
      </w:pPr>
      <w:r w:rsidRPr="00C338EA">
        <w:rPr>
          <w:rFonts w:ascii="Arial" w:hAnsi="Arial" w:cs="Arial"/>
          <w:sz w:val="20"/>
        </w:rPr>
        <w:t xml:space="preserve">Disability Discrimination Act (1995) with Amendments (2000) </w:t>
      </w:r>
      <w:r>
        <w:rPr>
          <w:rFonts w:ascii="Arial" w:hAnsi="Arial" w:cs="Arial"/>
          <w:sz w:val="20"/>
        </w:rPr>
        <w:t xml:space="preserve">available at </w:t>
      </w:r>
      <w:r w:rsidRPr="00C338EA">
        <w:rPr>
          <w:rFonts w:ascii="Arial" w:hAnsi="Arial" w:cs="Arial"/>
          <w:sz w:val="20"/>
        </w:rPr>
        <w:t>http://www.legislation.hmso.gov.uk/acts/acts1995/Ukpga_1995</w:t>
      </w:r>
      <w:r>
        <w:rPr>
          <w:rFonts w:ascii="Arial" w:hAnsi="Arial" w:cs="Arial"/>
          <w:sz w:val="20"/>
        </w:rPr>
        <w:t>0050_en_1.htm (accessed July 2018</w:t>
      </w:r>
      <w:r w:rsidRPr="00C338EA">
        <w:rPr>
          <w:rFonts w:ascii="Arial" w:hAnsi="Arial" w:cs="Arial"/>
          <w:sz w:val="20"/>
        </w:rPr>
        <w:t>)</w:t>
      </w:r>
    </w:p>
    <w:p w14:paraId="0B1EDEAA" w14:textId="77777777" w:rsidR="004E36AC" w:rsidRPr="004E36AC" w:rsidRDefault="004E36AC" w:rsidP="004E36AC">
      <w:pPr>
        <w:rPr>
          <w:rFonts w:ascii="Arial" w:hAnsi="Arial" w:cs="Arial"/>
          <w:sz w:val="20"/>
        </w:rPr>
      </w:pPr>
    </w:p>
    <w:p w14:paraId="790218DB" w14:textId="41E91282" w:rsidR="007326E5" w:rsidRPr="003F4CA5" w:rsidRDefault="009D4482" w:rsidP="009D4482">
      <w:pPr>
        <w:widowControl w:val="0"/>
        <w:autoSpaceDE w:val="0"/>
        <w:autoSpaceDN w:val="0"/>
        <w:adjustRightInd w:val="0"/>
        <w:spacing w:after="240"/>
        <w:rPr>
          <w:rFonts w:ascii="Arial" w:hAnsi="Arial" w:cs="Arial"/>
          <w:sz w:val="20"/>
          <w:szCs w:val="20"/>
          <w:lang w:val="en-US"/>
        </w:rPr>
      </w:pPr>
      <w:proofErr w:type="gramStart"/>
      <w:r w:rsidRPr="003F4CA5">
        <w:rPr>
          <w:rFonts w:ascii="Arial" w:hAnsi="Arial" w:cs="Arial"/>
          <w:sz w:val="20"/>
          <w:szCs w:val="20"/>
          <w:lang w:val="en-US"/>
        </w:rPr>
        <w:t>Fee, S.B., &amp; Holland-</w:t>
      </w:r>
      <w:proofErr w:type="spellStart"/>
      <w:r w:rsidRPr="003F4CA5">
        <w:rPr>
          <w:rFonts w:ascii="Arial" w:hAnsi="Arial" w:cs="Arial"/>
          <w:sz w:val="20"/>
          <w:szCs w:val="20"/>
          <w:lang w:val="en-US"/>
        </w:rPr>
        <w:t>Minkley</w:t>
      </w:r>
      <w:proofErr w:type="spellEnd"/>
      <w:r w:rsidRPr="003F4CA5">
        <w:rPr>
          <w:rFonts w:ascii="Arial" w:hAnsi="Arial" w:cs="Arial"/>
          <w:sz w:val="20"/>
          <w:szCs w:val="20"/>
          <w:lang w:val="en-US"/>
        </w:rPr>
        <w:t>, A.M. (</w:t>
      </w:r>
      <w:r w:rsidRPr="003F4CA5">
        <w:rPr>
          <w:rFonts w:ascii="Arial" w:hAnsi="Arial" w:cs="Arial"/>
          <w:color w:val="00006D"/>
          <w:sz w:val="20"/>
          <w:szCs w:val="20"/>
          <w:lang w:val="en-US"/>
        </w:rPr>
        <w:t>2010</w:t>
      </w:r>
      <w:r w:rsidRPr="003F4CA5">
        <w:rPr>
          <w:rFonts w:ascii="Arial" w:hAnsi="Arial" w:cs="Arial"/>
          <w:sz w:val="20"/>
          <w:szCs w:val="20"/>
          <w:lang w:val="en-US"/>
        </w:rPr>
        <w:t>).</w:t>
      </w:r>
      <w:proofErr w:type="gramEnd"/>
      <w:r w:rsidRPr="003F4CA5">
        <w:rPr>
          <w:rFonts w:ascii="Arial" w:hAnsi="Arial" w:cs="Arial"/>
          <w:sz w:val="20"/>
          <w:szCs w:val="20"/>
          <w:lang w:val="en-US"/>
        </w:rPr>
        <w:t xml:space="preserve"> Teaching computer science through problems, not solutions. </w:t>
      </w:r>
      <w:r w:rsidRPr="003F4CA5">
        <w:rPr>
          <w:rFonts w:ascii="Arial" w:hAnsi="Arial" w:cs="Arial"/>
          <w:i/>
          <w:iCs/>
          <w:sz w:val="20"/>
          <w:szCs w:val="20"/>
          <w:lang w:val="en-US"/>
        </w:rPr>
        <w:t>Computer Science Education, 20</w:t>
      </w:r>
      <w:r w:rsidR="007326E5" w:rsidRPr="003F4CA5">
        <w:rPr>
          <w:rFonts w:ascii="Arial" w:hAnsi="Arial" w:cs="Arial"/>
          <w:sz w:val="20"/>
          <w:szCs w:val="20"/>
          <w:lang w:val="en-US"/>
        </w:rPr>
        <w:t>, 129–144</w:t>
      </w:r>
    </w:p>
    <w:p w14:paraId="1AE8FD05" w14:textId="0D296FE9" w:rsidR="00D74171" w:rsidRPr="003F4CA5" w:rsidRDefault="00D74171" w:rsidP="00D74171">
      <w:pPr>
        <w:pStyle w:val="NormalWeb"/>
        <w:rPr>
          <w:rFonts w:ascii="Arial" w:hAnsi="Arial" w:cs="Arial"/>
        </w:rPr>
      </w:pPr>
      <w:proofErr w:type="spellStart"/>
      <w:r w:rsidRPr="003F4CA5">
        <w:rPr>
          <w:rFonts w:ascii="Arial" w:hAnsi="Arial" w:cs="Arial"/>
        </w:rPr>
        <w:t>Garet</w:t>
      </w:r>
      <w:proofErr w:type="spellEnd"/>
      <w:r w:rsidRPr="003F4CA5">
        <w:rPr>
          <w:rFonts w:ascii="Arial" w:hAnsi="Arial" w:cs="Arial"/>
        </w:rPr>
        <w:t xml:space="preserve">, M.S., Porter, A. C., </w:t>
      </w:r>
      <w:proofErr w:type="spellStart"/>
      <w:r w:rsidRPr="003F4CA5">
        <w:rPr>
          <w:rFonts w:ascii="Arial" w:hAnsi="Arial" w:cs="Arial"/>
        </w:rPr>
        <w:t>Desimone</w:t>
      </w:r>
      <w:proofErr w:type="spellEnd"/>
      <w:r w:rsidRPr="003F4CA5">
        <w:rPr>
          <w:rFonts w:ascii="Arial" w:hAnsi="Arial" w:cs="Arial"/>
        </w:rPr>
        <w:t xml:space="preserve">, L., </w:t>
      </w:r>
      <w:proofErr w:type="spellStart"/>
      <w:r w:rsidRPr="003F4CA5">
        <w:rPr>
          <w:rFonts w:ascii="Arial" w:hAnsi="Arial" w:cs="Arial"/>
        </w:rPr>
        <w:t>Birman</w:t>
      </w:r>
      <w:proofErr w:type="spellEnd"/>
      <w:r w:rsidRPr="003F4CA5">
        <w:rPr>
          <w:rFonts w:ascii="Arial" w:hAnsi="Arial" w:cs="Arial"/>
        </w:rPr>
        <w:t>, B. F., Yoon, K. S., (2001) ‘What Makes Professional Development Effective? Results from a National Sample of Teachers’</w:t>
      </w:r>
      <w:r w:rsidRPr="003F4CA5">
        <w:rPr>
          <w:rFonts w:ascii="Arial" w:hAnsi="Arial" w:cs="Arial"/>
          <w:lang w:val="en-US"/>
        </w:rPr>
        <w:t xml:space="preserve"> </w:t>
      </w:r>
      <w:r w:rsidRPr="003F4CA5">
        <w:rPr>
          <w:rFonts w:ascii="Arial" w:hAnsi="Arial" w:cs="Arial"/>
        </w:rPr>
        <w:t xml:space="preserve">in </w:t>
      </w:r>
      <w:r w:rsidRPr="003F4CA5">
        <w:rPr>
          <w:rFonts w:ascii="Arial" w:hAnsi="Arial" w:cs="Arial"/>
          <w:i/>
        </w:rPr>
        <w:t>American Educational Research Journal</w:t>
      </w:r>
      <w:r w:rsidRPr="003F4CA5">
        <w:rPr>
          <w:rFonts w:ascii="Arial" w:hAnsi="Arial" w:cs="Arial"/>
        </w:rPr>
        <w:t xml:space="preserve">, Vol. 38, No. 4 </w:t>
      </w:r>
      <w:proofErr w:type="spellStart"/>
      <w:r w:rsidRPr="003F4CA5">
        <w:rPr>
          <w:rFonts w:ascii="Arial" w:hAnsi="Arial" w:cs="Arial"/>
        </w:rPr>
        <w:t>pp</w:t>
      </w:r>
      <w:proofErr w:type="spellEnd"/>
      <w:r w:rsidRPr="003F4CA5">
        <w:rPr>
          <w:rFonts w:ascii="Arial" w:hAnsi="Arial" w:cs="Arial"/>
        </w:rPr>
        <w:t xml:space="preserve"> 915 – 945 </w:t>
      </w:r>
    </w:p>
    <w:p w14:paraId="0024D6DA" w14:textId="77777777" w:rsidR="00F53901" w:rsidRPr="003F4CA5" w:rsidRDefault="00F53901" w:rsidP="00413715">
      <w:pPr>
        <w:spacing w:before="100" w:beforeAutospacing="1" w:after="100" w:afterAutospacing="1"/>
        <w:rPr>
          <w:rFonts w:ascii="Arial" w:hAnsi="Arial" w:cs="Arial"/>
          <w:sz w:val="20"/>
          <w:szCs w:val="20"/>
        </w:rPr>
      </w:pPr>
      <w:r w:rsidRPr="003F4CA5">
        <w:rPr>
          <w:rFonts w:ascii="Arial" w:hAnsi="Arial" w:cs="Arial"/>
          <w:sz w:val="20"/>
          <w:szCs w:val="20"/>
        </w:rPr>
        <w:t xml:space="preserve">Gibbs, G., and Simpson, C., (2004) ‘Conditions under which assessment supports students’ learning’, in </w:t>
      </w:r>
      <w:r w:rsidRPr="003F4CA5">
        <w:rPr>
          <w:rFonts w:ascii="Arial" w:hAnsi="Arial" w:cs="Arial"/>
          <w:i/>
          <w:iCs/>
          <w:sz w:val="20"/>
          <w:szCs w:val="20"/>
        </w:rPr>
        <w:t>Learning and Teaching in Higher Education</w:t>
      </w:r>
      <w:r w:rsidRPr="003F4CA5">
        <w:rPr>
          <w:rFonts w:ascii="Arial" w:hAnsi="Arial" w:cs="Arial"/>
          <w:sz w:val="20"/>
          <w:szCs w:val="20"/>
        </w:rPr>
        <w:t xml:space="preserve">, Vol. 1, No. 1, </w:t>
      </w:r>
      <w:proofErr w:type="spellStart"/>
      <w:r w:rsidRPr="003F4CA5">
        <w:rPr>
          <w:rFonts w:ascii="Arial" w:hAnsi="Arial" w:cs="Arial"/>
          <w:sz w:val="20"/>
          <w:szCs w:val="20"/>
        </w:rPr>
        <w:t>pp</w:t>
      </w:r>
      <w:proofErr w:type="spellEnd"/>
      <w:r w:rsidRPr="003F4CA5">
        <w:rPr>
          <w:rFonts w:ascii="Arial" w:hAnsi="Arial" w:cs="Arial"/>
          <w:sz w:val="20"/>
          <w:szCs w:val="20"/>
        </w:rPr>
        <w:t xml:space="preserve"> 3 – 31</w:t>
      </w:r>
    </w:p>
    <w:p w14:paraId="37F654ED" w14:textId="6345999E" w:rsidR="00F53901" w:rsidRPr="003F4CA5" w:rsidRDefault="00F53901" w:rsidP="00413715">
      <w:pPr>
        <w:spacing w:before="100" w:beforeAutospacing="1" w:after="100" w:afterAutospacing="1" w:line="240" w:lineRule="atLeast"/>
        <w:rPr>
          <w:rFonts w:ascii="Arial" w:hAnsi="Arial" w:cs="Arial"/>
          <w:sz w:val="20"/>
          <w:szCs w:val="20"/>
        </w:rPr>
      </w:pPr>
      <w:proofErr w:type="spellStart"/>
      <w:r w:rsidRPr="003F4CA5">
        <w:rPr>
          <w:rStyle w:val="researcher"/>
          <w:rFonts w:ascii="Arial" w:hAnsi="Arial" w:cs="Arial"/>
          <w:b w:val="0"/>
          <w:color w:val="000000"/>
          <w:sz w:val="20"/>
          <w:szCs w:val="20"/>
        </w:rPr>
        <w:t>Hamdorf</w:t>
      </w:r>
      <w:proofErr w:type="spellEnd"/>
      <w:r w:rsidRPr="003F4CA5">
        <w:rPr>
          <w:rStyle w:val="researcher"/>
          <w:rFonts w:ascii="Arial" w:hAnsi="Arial" w:cs="Arial"/>
          <w:b w:val="0"/>
          <w:color w:val="000000"/>
          <w:sz w:val="20"/>
          <w:szCs w:val="20"/>
        </w:rPr>
        <w:t>, J. and Hall, J.C.</w:t>
      </w:r>
      <w:r w:rsidRPr="003F4CA5">
        <w:rPr>
          <w:rFonts w:ascii="Arial" w:hAnsi="Arial" w:cs="Arial"/>
          <w:sz w:val="20"/>
          <w:szCs w:val="20"/>
        </w:rPr>
        <w:t xml:space="preserve"> (2001) ‘The development of undergraduate curricula in surgery assessment’</w:t>
      </w:r>
      <w:r w:rsidRPr="003F4CA5">
        <w:rPr>
          <w:rStyle w:val="publication"/>
          <w:rFonts w:ascii="Arial" w:hAnsi="Arial" w:cs="Arial"/>
          <w:color w:val="000000"/>
          <w:sz w:val="20"/>
          <w:szCs w:val="20"/>
        </w:rPr>
        <w:t>, in The Australian &amp; New Zealand Journal of Surgery</w:t>
      </w:r>
      <w:r w:rsidRPr="003F4CA5">
        <w:rPr>
          <w:rFonts w:ascii="Arial" w:hAnsi="Arial" w:cs="Arial"/>
          <w:sz w:val="20"/>
          <w:szCs w:val="20"/>
        </w:rPr>
        <w:t xml:space="preserve">, </w:t>
      </w:r>
      <w:proofErr w:type="spellStart"/>
      <w:r w:rsidRPr="003F4CA5">
        <w:rPr>
          <w:rFonts w:ascii="Arial" w:hAnsi="Arial" w:cs="Arial"/>
          <w:sz w:val="20"/>
          <w:szCs w:val="20"/>
        </w:rPr>
        <w:t>Vol</w:t>
      </w:r>
      <w:proofErr w:type="spellEnd"/>
      <w:r w:rsidRPr="003F4CA5">
        <w:rPr>
          <w:rFonts w:ascii="Arial" w:hAnsi="Arial" w:cs="Arial"/>
          <w:sz w:val="20"/>
          <w:szCs w:val="20"/>
        </w:rPr>
        <w:t xml:space="preserve"> 71</w:t>
      </w:r>
      <w:proofErr w:type="gramStart"/>
      <w:r w:rsidRPr="003F4CA5">
        <w:rPr>
          <w:rFonts w:ascii="Arial" w:hAnsi="Arial" w:cs="Arial"/>
          <w:sz w:val="20"/>
          <w:szCs w:val="20"/>
        </w:rPr>
        <w:t xml:space="preserve">,  </w:t>
      </w:r>
      <w:proofErr w:type="spellStart"/>
      <w:r w:rsidRPr="003F4CA5">
        <w:rPr>
          <w:rFonts w:ascii="Arial" w:hAnsi="Arial" w:cs="Arial"/>
          <w:sz w:val="20"/>
          <w:szCs w:val="20"/>
        </w:rPr>
        <w:t>pp</w:t>
      </w:r>
      <w:proofErr w:type="spellEnd"/>
      <w:proofErr w:type="gramEnd"/>
      <w:r w:rsidRPr="003F4CA5">
        <w:rPr>
          <w:rFonts w:ascii="Arial" w:hAnsi="Arial" w:cs="Arial"/>
          <w:sz w:val="20"/>
          <w:szCs w:val="20"/>
        </w:rPr>
        <w:t xml:space="preserve"> 178-183</w:t>
      </w:r>
    </w:p>
    <w:p w14:paraId="0691B8C5" w14:textId="00400CD6" w:rsidR="006F7727" w:rsidRDefault="006F7727" w:rsidP="009D4482">
      <w:pPr>
        <w:widowControl w:val="0"/>
        <w:autoSpaceDE w:val="0"/>
        <w:autoSpaceDN w:val="0"/>
        <w:adjustRightInd w:val="0"/>
        <w:spacing w:after="240"/>
        <w:rPr>
          <w:rFonts w:ascii="Arial" w:hAnsi="Arial" w:cs="Arial"/>
          <w:sz w:val="20"/>
          <w:szCs w:val="20"/>
          <w:lang w:val="en-US"/>
        </w:rPr>
      </w:pPr>
      <w:r w:rsidRPr="003F4CA5">
        <w:rPr>
          <w:rFonts w:ascii="Arial" w:hAnsi="Arial" w:cs="Arial"/>
          <w:sz w:val="20"/>
          <w:szCs w:val="20"/>
          <w:lang w:val="en-US"/>
        </w:rPr>
        <w:t>Harris, M.</w:t>
      </w:r>
      <w:r w:rsidR="0016056F">
        <w:rPr>
          <w:rFonts w:ascii="Arial" w:hAnsi="Arial" w:cs="Arial"/>
          <w:sz w:val="20"/>
          <w:szCs w:val="20"/>
          <w:lang w:val="en-US"/>
        </w:rPr>
        <w:t xml:space="preserve"> </w:t>
      </w:r>
      <w:r w:rsidRPr="003F4CA5">
        <w:rPr>
          <w:rFonts w:ascii="Arial" w:hAnsi="Arial" w:cs="Arial"/>
          <w:sz w:val="20"/>
          <w:szCs w:val="20"/>
          <w:lang w:val="en-US"/>
        </w:rPr>
        <w:t>A., and Patten, K., (2015) ‘Using Bloom’s and Web’s Taxonomies to Integrate Emerging</w:t>
      </w:r>
      <w:r w:rsidR="00392F41" w:rsidRPr="003F4CA5">
        <w:rPr>
          <w:rFonts w:ascii="Arial" w:hAnsi="Arial" w:cs="Arial"/>
          <w:sz w:val="20"/>
          <w:szCs w:val="20"/>
          <w:lang w:val="en-US"/>
        </w:rPr>
        <w:t xml:space="preserve"> Cybersecurity Topics into a Co</w:t>
      </w:r>
      <w:r w:rsidRPr="003F4CA5">
        <w:rPr>
          <w:rFonts w:ascii="Arial" w:hAnsi="Arial" w:cs="Arial"/>
          <w:sz w:val="20"/>
          <w:szCs w:val="20"/>
          <w:lang w:val="en-US"/>
        </w:rPr>
        <w:t xml:space="preserve">mputing Curriculum’, in Journal of Information Systems Education, Vol. 26, No., 3, </w:t>
      </w:r>
      <w:proofErr w:type="spellStart"/>
      <w:r w:rsidRPr="003F4CA5">
        <w:rPr>
          <w:rFonts w:ascii="Arial" w:hAnsi="Arial" w:cs="Arial"/>
          <w:sz w:val="20"/>
          <w:szCs w:val="20"/>
          <w:lang w:val="en-US"/>
        </w:rPr>
        <w:t>pp</w:t>
      </w:r>
      <w:proofErr w:type="spellEnd"/>
      <w:r w:rsidRPr="003F4CA5">
        <w:rPr>
          <w:rFonts w:ascii="Arial" w:hAnsi="Arial" w:cs="Arial"/>
          <w:sz w:val="20"/>
          <w:szCs w:val="20"/>
          <w:lang w:val="en-US"/>
        </w:rPr>
        <w:t xml:space="preserve"> 219 – 229  </w:t>
      </w:r>
    </w:p>
    <w:p w14:paraId="327E21AC" w14:textId="188C3D0C" w:rsidR="007D620C" w:rsidRDefault="007D620C" w:rsidP="007D620C">
      <w:pPr>
        <w:rPr>
          <w:rFonts w:ascii="Arial" w:hAnsi="Arial"/>
          <w:sz w:val="20"/>
        </w:rPr>
      </w:pPr>
      <w:r w:rsidRPr="00C338EA">
        <w:rPr>
          <w:rFonts w:ascii="Arial" w:hAnsi="Arial"/>
          <w:sz w:val="20"/>
        </w:rPr>
        <w:t>HEFCE 2002/48 Successful Student Diversity,</w:t>
      </w:r>
      <w:r>
        <w:rPr>
          <w:rFonts w:ascii="Arial" w:hAnsi="Arial"/>
          <w:sz w:val="20"/>
        </w:rPr>
        <w:t xml:space="preserve"> available </w:t>
      </w:r>
      <w:proofErr w:type="gramStart"/>
      <w:r>
        <w:rPr>
          <w:rFonts w:ascii="Arial" w:hAnsi="Arial"/>
          <w:sz w:val="20"/>
        </w:rPr>
        <w:t xml:space="preserve">at </w:t>
      </w:r>
      <w:r w:rsidRPr="00C338EA">
        <w:rPr>
          <w:rFonts w:ascii="Arial" w:hAnsi="Arial"/>
          <w:sz w:val="20"/>
        </w:rPr>
        <w:t xml:space="preserve"> http</w:t>
      </w:r>
      <w:proofErr w:type="gramEnd"/>
      <w:r w:rsidRPr="00C338EA">
        <w:rPr>
          <w:rFonts w:ascii="Arial" w:hAnsi="Arial"/>
          <w:sz w:val="20"/>
        </w:rPr>
        <w:t xml:space="preserve">://www.hefce.ac.uk/pubs/hefce/2002/02_48.htm (accessed </w:t>
      </w:r>
      <w:r>
        <w:rPr>
          <w:rFonts w:ascii="Arial" w:hAnsi="Arial"/>
          <w:sz w:val="20"/>
        </w:rPr>
        <w:t>July 2018</w:t>
      </w:r>
      <w:r w:rsidRPr="00C338EA">
        <w:rPr>
          <w:rFonts w:ascii="Arial" w:hAnsi="Arial"/>
          <w:sz w:val="20"/>
        </w:rPr>
        <w:t>)</w:t>
      </w:r>
    </w:p>
    <w:p w14:paraId="570EAA2F" w14:textId="77777777" w:rsidR="007D620C" w:rsidRDefault="007D620C" w:rsidP="007D620C">
      <w:pPr>
        <w:rPr>
          <w:rFonts w:ascii="Arial" w:hAnsi="Arial"/>
          <w:sz w:val="20"/>
        </w:rPr>
      </w:pPr>
    </w:p>
    <w:p w14:paraId="2649640D" w14:textId="77777777" w:rsidR="007D620C" w:rsidRPr="00C338EA" w:rsidRDefault="007D620C" w:rsidP="007D620C">
      <w:pPr>
        <w:rPr>
          <w:rFonts w:ascii="Arial" w:hAnsi="Arial"/>
          <w:sz w:val="20"/>
        </w:rPr>
      </w:pPr>
      <w:r w:rsidRPr="00C338EA">
        <w:rPr>
          <w:rFonts w:ascii="Arial" w:hAnsi="Arial"/>
          <w:sz w:val="20"/>
        </w:rPr>
        <w:t>Higher Education Academy (2006) Embedding Success Enhancing the Learning Experience for Disabled Students, York, Higher Education Academy</w:t>
      </w:r>
    </w:p>
    <w:p w14:paraId="691D5B6D" w14:textId="77777777" w:rsidR="007D620C" w:rsidRPr="007D620C" w:rsidRDefault="007D620C" w:rsidP="007D620C">
      <w:pPr>
        <w:rPr>
          <w:rFonts w:ascii="Arial" w:hAnsi="Arial"/>
          <w:sz w:val="20"/>
        </w:rPr>
      </w:pPr>
    </w:p>
    <w:p w14:paraId="42BA306B" w14:textId="6511A179" w:rsidR="005636D2" w:rsidRPr="005636D2" w:rsidRDefault="005636D2" w:rsidP="005636D2">
      <w:pPr>
        <w:rPr>
          <w:rFonts w:ascii="Arial" w:hAnsi="Arial" w:cs="Arial"/>
          <w:sz w:val="20"/>
          <w:szCs w:val="20"/>
        </w:rPr>
      </w:pPr>
      <w:r w:rsidRPr="005636D2">
        <w:rPr>
          <w:rFonts w:ascii="Arial" w:hAnsi="Arial" w:cs="Arial"/>
          <w:sz w:val="20"/>
          <w:szCs w:val="20"/>
        </w:rPr>
        <w:t xml:space="preserve">Holmes, L., and Smith, L., (2003) ‘Student evaluation of faculty grading methods’, </w:t>
      </w:r>
      <w:r w:rsidRPr="005636D2">
        <w:rPr>
          <w:rFonts w:ascii="Arial" w:hAnsi="Arial" w:cs="Arial"/>
          <w:i/>
          <w:sz w:val="20"/>
          <w:szCs w:val="20"/>
        </w:rPr>
        <w:t>Journal of Education for Business</w:t>
      </w:r>
      <w:r w:rsidRPr="005636D2">
        <w:rPr>
          <w:rFonts w:ascii="Arial" w:hAnsi="Arial" w:cs="Arial"/>
          <w:sz w:val="20"/>
          <w:szCs w:val="20"/>
        </w:rPr>
        <w:t xml:space="preserve">, July / August 2003, </w:t>
      </w:r>
      <w:proofErr w:type="spellStart"/>
      <w:r w:rsidRPr="005636D2">
        <w:rPr>
          <w:rFonts w:ascii="Arial" w:hAnsi="Arial" w:cs="Arial"/>
          <w:sz w:val="20"/>
          <w:szCs w:val="20"/>
        </w:rPr>
        <w:t>pp</w:t>
      </w:r>
      <w:proofErr w:type="spellEnd"/>
      <w:r w:rsidRPr="005636D2">
        <w:rPr>
          <w:rFonts w:ascii="Arial" w:hAnsi="Arial" w:cs="Arial"/>
          <w:sz w:val="20"/>
          <w:szCs w:val="20"/>
        </w:rPr>
        <w:t xml:space="preserve"> 318 - 323</w:t>
      </w:r>
    </w:p>
    <w:p w14:paraId="2CBF7B62" w14:textId="06B8F29C" w:rsidR="00E63DBD" w:rsidRPr="00E63DBD" w:rsidRDefault="00E63DBD" w:rsidP="0016056F">
      <w:pPr>
        <w:spacing w:before="100" w:beforeAutospacing="1" w:after="120" w:line="240" w:lineRule="atLeast"/>
        <w:outlineLvl w:val="0"/>
        <w:rPr>
          <w:rFonts w:ascii="Arial" w:hAnsi="Arial" w:cs="Arial"/>
          <w:sz w:val="20"/>
          <w:szCs w:val="20"/>
        </w:rPr>
      </w:pPr>
      <w:r w:rsidRPr="00981CC2">
        <w:rPr>
          <w:rFonts w:ascii="Arial" w:eastAsia="Calibri" w:hAnsi="Arial" w:cs="Arial"/>
          <w:sz w:val="20"/>
          <w:szCs w:val="20"/>
        </w:rPr>
        <w:t xml:space="preserve">Irons, A. D. and Devlin, S., (2012) ‘The Inspiring Teacher in Computing’, paper presented at </w:t>
      </w:r>
      <w:r w:rsidRPr="00981CC2">
        <w:rPr>
          <w:rFonts w:ascii="Arial" w:hAnsi="Arial" w:cs="Arial"/>
          <w:i/>
          <w:color w:val="404040"/>
          <w:kern w:val="24"/>
          <w:sz w:val="20"/>
          <w:szCs w:val="20"/>
        </w:rPr>
        <w:t>1</w:t>
      </w:r>
      <w:proofErr w:type="spellStart"/>
      <w:r w:rsidRPr="00981CC2">
        <w:rPr>
          <w:rFonts w:ascii="Arial" w:hAnsi="Arial" w:cs="Arial"/>
          <w:i/>
          <w:color w:val="404040"/>
          <w:kern w:val="24"/>
          <w:position w:val="9"/>
          <w:sz w:val="20"/>
          <w:szCs w:val="20"/>
          <w:vertAlign w:val="superscript"/>
        </w:rPr>
        <w:t>st</w:t>
      </w:r>
      <w:proofErr w:type="spellEnd"/>
      <w:r w:rsidRPr="00981CC2">
        <w:rPr>
          <w:rFonts w:ascii="Arial" w:hAnsi="Arial" w:cs="Arial"/>
          <w:i/>
          <w:color w:val="404040"/>
          <w:kern w:val="24"/>
          <w:sz w:val="20"/>
          <w:szCs w:val="20"/>
        </w:rPr>
        <w:t>Annual Conference on Aiming for Excellence in STEM Learning and Teaching</w:t>
      </w:r>
      <w:r w:rsidRPr="00981CC2">
        <w:rPr>
          <w:rFonts w:ascii="Arial" w:hAnsi="Arial" w:cs="Arial"/>
          <w:color w:val="404040"/>
          <w:kern w:val="24"/>
          <w:sz w:val="20"/>
          <w:szCs w:val="20"/>
        </w:rPr>
        <w:t>, Imperial, London, 12</w:t>
      </w:r>
      <w:r w:rsidRPr="00981CC2">
        <w:rPr>
          <w:rFonts w:ascii="Arial" w:hAnsi="Arial" w:cs="Arial"/>
          <w:color w:val="404040"/>
          <w:kern w:val="24"/>
          <w:sz w:val="20"/>
          <w:szCs w:val="20"/>
          <w:vertAlign w:val="superscript"/>
        </w:rPr>
        <w:t>th</w:t>
      </w:r>
      <w:r w:rsidRPr="00981CC2">
        <w:rPr>
          <w:rFonts w:ascii="Arial" w:hAnsi="Arial" w:cs="Arial"/>
          <w:color w:val="404040"/>
          <w:kern w:val="24"/>
          <w:sz w:val="20"/>
          <w:szCs w:val="20"/>
        </w:rPr>
        <w:t>-13</w:t>
      </w:r>
      <w:r w:rsidRPr="00981CC2">
        <w:rPr>
          <w:rFonts w:ascii="Arial" w:hAnsi="Arial" w:cs="Arial"/>
          <w:color w:val="404040"/>
          <w:kern w:val="24"/>
          <w:sz w:val="20"/>
          <w:szCs w:val="20"/>
          <w:vertAlign w:val="superscript"/>
        </w:rPr>
        <w:t>th</w:t>
      </w:r>
      <w:r w:rsidRPr="00981CC2">
        <w:rPr>
          <w:rFonts w:ascii="Arial" w:hAnsi="Arial" w:cs="Arial"/>
          <w:color w:val="404040"/>
          <w:kern w:val="24"/>
          <w:sz w:val="20"/>
          <w:szCs w:val="20"/>
        </w:rPr>
        <w:t xml:space="preserve"> April 2012</w:t>
      </w:r>
    </w:p>
    <w:p w14:paraId="0084A2E9" w14:textId="31B274EF" w:rsidR="007326E5" w:rsidRPr="003F4CA5" w:rsidRDefault="007326E5" w:rsidP="009D4482">
      <w:pPr>
        <w:widowControl w:val="0"/>
        <w:autoSpaceDE w:val="0"/>
        <w:autoSpaceDN w:val="0"/>
        <w:adjustRightInd w:val="0"/>
        <w:spacing w:after="240"/>
        <w:rPr>
          <w:rFonts w:ascii="Arial" w:hAnsi="Arial" w:cs="Arial"/>
          <w:sz w:val="20"/>
          <w:szCs w:val="20"/>
          <w:lang w:val="en-US"/>
        </w:rPr>
      </w:pPr>
      <w:r w:rsidRPr="003F4CA5">
        <w:rPr>
          <w:rFonts w:ascii="Arial" w:hAnsi="Arial" w:cs="Arial"/>
          <w:sz w:val="20"/>
          <w:szCs w:val="20"/>
          <w:lang w:val="en-US"/>
        </w:rPr>
        <w:t xml:space="preserve">Irons, A. D., Savage, N., Maple, C., and Davies, A., (2016) ‘Embedding Cybersecurity in the Computer Science Curriculum’, in </w:t>
      </w:r>
      <w:r w:rsidRPr="003F4CA5">
        <w:rPr>
          <w:rFonts w:ascii="Arial" w:hAnsi="Arial" w:cs="Arial"/>
          <w:i/>
          <w:sz w:val="20"/>
          <w:szCs w:val="20"/>
          <w:lang w:val="en-US"/>
        </w:rPr>
        <w:t>IT Now</w:t>
      </w:r>
      <w:r w:rsidRPr="003F4CA5">
        <w:rPr>
          <w:rFonts w:ascii="Arial" w:hAnsi="Arial" w:cs="Arial"/>
          <w:sz w:val="20"/>
          <w:szCs w:val="20"/>
          <w:lang w:val="en-US"/>
        </w:rPr>
        <w:t xml:space="preserve">, Summer 2016, </w:t>
      </w:r>
      <w:proofErr w:type="spellStart"/>
      <w:r w:rsidRPr="003F4CA5">
        <w:rPr>
          <w:rFonts w:ascii="Arial" w:hAnsi="Arial" w:cs="Arial"/>
          <w:sz w:val="20"/>
          <w:szCs w:val="20"/>
          <w:lang w:val="en-US"/>
        </w:rPr>
        <w:t>pp</w:t>
      </w:r>
      <w:proofErr w:type="spellEnd"/>
      <w:r w:rsidRPr="003F4CA5">
        <w:rPr>
          <w:rFonts w:ascii="Arial" w:hAnsi="Arial" w:cs="Arial"/>
          <w:sz w:val="20"/>
          <w:szCs w:val="20"/>
          <w:lang w:val="en-US"/>
        </w:rPr>
        <w:t xml:space="preserve"> 56 </w:t>
      </w:r>
      <w:r w:rsidR="006F7727" w:rsidRPr="003F4CA5">
        <w:rPr>
          <w:rFonts w:ascii="Arial" w:hAnsi="Arial" w:cs="Arial"/>
          <w:sz w:val="20"/>
          <w:szCs w:val="20"/>
          <w:lang w:val="en-US"/>
        </w:rPr>
        <w:t>–</w:t>
      </w:r>
      <w:r w:rsidRPr="003F4CA5">
        <w:rPr>
          <w:rFonts w:ascii="Arial" w:hAnsi="Arial" w:cs="Arial"/>
          <w:sz w:val="20"/>
          <w:szCs w:val="20"/>
          <w:lang w:val="en-US"/>
        </w:rPr>
        <w:t xml:space="preserve"> 57</w:t>
      </w:r>
    </w:p>
    <w:p w14:paraId="263CD3AF" w14:textId="77777777" w:rsidR="006F7727" w:rsidRDefault="006F7727" w:rsidP="006F7727">
      <w:pPr>
        <w:widowControl w:val="0"/>
        <w:autoSpaceDE w:val="0"/>
        <w:autoSpaceDN w:val="0"/>
        <w:adjustRightInd w:val="0"/>
        <w:spacing w:after="240"/>
        <w:rPr>
          <w:rFonts w:ascii="Arial" w:hAnsi="Arial" w:cs="Arial"/>
          <w:sz w:val="20"/>
          <w:szCs w:val="20"/>
          <w:lang w:val="en-US"/>
        </w:rPr>
      </w:pPr>
      <w:r w:rsidRPr="003F4CA5">
        <w:rPr>
          <w:rFonts w:ascii="Arial" w:hAnsi="Arial" w:cs="Arial"/>
          <w:sz w:val="20"/>
          <w:szCs w:val="20"/>
          <w:lang w:val="en-US"/>
        </w:rPr>
        <w:t xml:space="preserve">Irons, A. D., and Thomas, p., (2016) ‘Problem based learning in digital forensics’, in </w:t>
      </w:r>
      <w:r w:rsidRPr="003F4CA5">
        <w:rPr>
          <w:rFonts w:ascii="Arial" w:hAnsi="Arial" w:cs="Arial"/>
          <w:i/>
          <w:sz w:val="20"/>
          <w:szCs w:val="20"/>
          <w:lang w:val="en-US"/>
        </w:rPr>
        <w:t>Higher Education Pedagogies</w:t>
      </w:r>
      <w:r w:rsidRPr="003F4CA5">
        <w:rPr>
          <w:rFonts w:ascii="Arial" w:hAnsi="Arial" w:cs="Arial"/>
          <w:sz w:val="20"/>
          <w:szCs w:val="20"/>
          <w:lang w:val="en-US"/>
        </w:rPr>
        <w:t xml:space="preserve">, </w:t>
      </w:r>
      <w:proofErr w:type="spellStart"/>
      <w:r w:rsidRPr="003F4CA5">
        <w:rPr>
          <w:rFonts w:ascii="Arial" w:hAnsi="Arial" w:cs="Arial"/>
          <w:sz w:val="20"/>
          <w:szCs w:val="20"/>
          <w:lang w:val="en-US"/>
        </w:rPr>
        <w:t>vol</w:t>
      </w:r>
      <w:proofErr w:type="spellEnd"/>
      <w:r w:rsidRPr="003F4CA5">
        <w:rPr>
          <w:rFonts w:ascii="Arial" w:hAnsi="Arial" w:cs="Arial"/>
          <w:sz w:val="20"/>
          <w:szCs w:val="20"/>
          <w:lang w:val="en-US"/>
        </w:rPr>
        <w:t xml:space="preserve"> 1 No 1, </w:t>
      </w:r>
      <w:proofErr w:type="spellStart"/>
      <w:r w:rsidRPr="003F4CA5">
        <w:rPr>
          <w:rFonts w:ascii="Arial" w:hAnsi="Arial" w:cs="Arial"/>
          <w:sz w:val="20"/>
          <w:szCs w:val="20"/>
          <w:lang w:val="en-US"/>
        </w:rPr>
        <w:t>pp</w:t>
      </w:r>
      <w:proofErr w:type="spellEnd"/>
      <w:r w:rsidRPr="003F4CA5">
        <w:rPr>
          <w:rFonts w:ascii="Arial" w:hAnsi="Arial" w:cs="Arial"/>
          <w:sz w:val="20"/>
          <w:szCs w:val="20"/>
          <w:lang w:val="en-US"/>
        </w:rPr>
        <w:t xml:space="preserve"> 95 – 105</w:t>
      </w:r>
    </w:p>
    <w:p w14:paraId="0F74040B" w14:textId="77777777" w:rsidR="002C2F4C" w:rsidRDefault="004A5274" w:rsidP="004A5274">
      <w:pPr>
        <w:pStyle w:val="NormalWeb"/>
        <w:rPr>
          <w:rFonts w:ascii="Arial" w:hAnsi="Arial" w:cs="Arial"/>
        </w:rPr>
      </w:pPr>
      <w:r>
        <w:rPr>
          <w:rFonts w:ascii="Arial" w:hAnsi="Arial" w:cs="Arial"/>
          <w:lang w:val="en-US"/>
        </w:rPr>
        <w:t xml:space="preserve">Jenkins, A., and Healy, M., (2005) </w:t>
      </w:r>
      <w:r w:rsidRPr="004A5274">
        <w:rPr>
          <w:rFonts w:ascii="Arial" w:hAnsi="Arial" w:cs="Arial"/>
          <w:i/>
        </w:rPr>
        <w:t>Institutional strategies to link teaching</w:t>
      </w:r>
      <w:r w:rsidRPr="004A5274">
        <w:rPr>
          <w:rFonts w:ascii="Arial" w:hAnsi="Arial" w:cs="Arial"/>
          <w:i/>
        </w:rPr>
        <w:br/>
        <w:t>and research</w:t>
      </w:r>
      <w:r w:rsidRPr="004A5274">
        <w:rPr>
          <w:rFonts w:ascii="Arial" w:hAnsi="Arial" w:cs="Arial"/>
        </w:rPr>
        <w:t xml:space="preserve"> Higher Education Academy Publication, available at </w:t>
      </w:r>
      <w:hyperlink r:id="rId9" w:history="1">
        <w:r w:rsidRPr="004A5274">
          <w:rPr>
            <w:rStyle w:val="Hyperlink"/>
            <w:rFonts w:ascii="Arial" w:hAnsi="Arial" w:cs="Arial"/>
          </w:rPr>
          <w:t>https://www.lir.gu.se/digitalAssets/1345/1345048_institutional_strategies.pdf</w:t>
        </w:r>
      </w:hyperlink>
      <w:r w:rsidRPr="004A5274">
        <w:rPr>
          <w:rFonts w:ascii="Arial" w:hAnsi="Arial" w:cs="Arial"/>
        </w:rPr>
        <w:t xml:space="preserve">, accessed June 2018 </w:t>
      </w:r>
    </w:p>
    <w:p w14:paraId="5ABCECDF" w14:textId="657FF6CE" w:rsidR="004A5274" w:rsidRPr="002C2F4C" w:rsidRDefault="002C2F4C" w:rsidP="004A5274">
      <w:pPr>
        <w:pStyle w:val="NormalWeb"/>
        <w:rPr>
          <w:rFonts w:ascii="Arial" w:hAnsi="Arial" w:cs="Arial"/>
        </w:rPr>
      </w:pPr>
      <w:r>
        <w:rPr>
          <w:rFonts w:ascii="Arial" w:hAnsi="Arial" w:cs="Arial"/>
          <w:color w:val="1A1A1A"/>
          <w:lang w:val="en-US"/>
        </w:rPr>
        <w:t xml:space="preserve">Johnston, N., and </w:t>
      </w:r>
      <w:proofErr w:type="spellStart"/>
      <w:r>
        <w:rPr>
          <w:rFonts w:ascii="Arial" w:hAnsi="Arial" w:cs="Arial"/>
          <w:color w:val="1A1A1A"/>
          <w:lang w:val="en-US"/>
        </w:rPr>
        <w:t>Karafotias</w:t>
      </w:r>
      <w:proofErr w:type="spellEnd"/>
      <w:r>
        <w:rPr>
          <w:rFonts w:ascii="Arial" w:hAnsi="Arial" w:cs="Arial"/>
          <w:color w:val="1A1A1A"/>
          <w:lang w:val="en-US"/>
        </w:rPr>
        <w:t>, T. (2016) ‘</w:t>
      </w:r>
      <w:r w:rsidRPr="002C2F4C">
        <w:rPr>
          <w:rFonts w:ascii="Arial" w:hAnsi="Arial" w:cs="Arial"/>
          <w:color w:val="1A1A1A"/>
          <w:lang w:val="en-US"/>
        </w:rPr>
        <w:t>Flipping the Classroom to Meet the Diverse Learning Needs of Library and Inf</w:t>
      </w:r>
      <w:r>
        <w:rPr>
          <w:rFonts w:ascii="Arial" w:hAnsi="Arial" w:cs="Arial"/>
          <w:color w:val="1A1A1A"/>
          <w:lang w:val="en-US"/>
        </w:rPr>
        <w:t xml:space="preserve">ormation Studies (LIS) Students’, in </w:t>
      </w:r>
      <w:r w:rsidRPr="002C2F4C">
        <w:rPr>
          <w:rFonts w:ascii="Arial" w:hAnsi="Arial" w:cs="Arial"/>
          <w:i/>
          <w:iCs/>
          <w:color w:val="1A1A1A"/>
          <w:lang w:val="en-US"/>
        </w:rPr>
        <w:t>Jo</w:t>
      </w:r>
      <w:r>
        <w:rPr>
          <w:rFonts w:ascii="Arial" w:hAnsi="Arial" w:cs="Arial"/>
          <w:i/>
          <w:iCs/>
          <w:color w:val="1A1A1A"/>
          <w:lang w:val="en-US"/>
        </w:rPr>
        <w:t>urnal of Education For Library and</w:t>
      </w:r>
      <w:r w:rsidRPr="002C2F4C">
        <w:rPr>
          <w:rFonts w:ascii="Arial" w:hAnsi="Arial" w:cs="Arial"/>
          <w:i/>
          <w:iCs/>
          <w:color w:val="1A1A1A"/>
          <w:lang w:val="en-US"/>
        </w:rPr>
        <w:t xml:space="preserve"> Information Science</w:t>
      </w:r>
      <w:r w:rsidRPr="002C2F4C">
        <w:rPr>
          <w:rFonts w:ascii="Arial" w:hAnsi="Arial" w:cs="Arial"/>
          <w:color w:val="1A1A1A"/>
          <w:lang w:val="en-US"/>
        </w:rPr>
        <w:t xml:space="preserve">, </w:t>
      </w:r>
      <w:proofErr w:type="spellStart"/>
      <w:r>
        <w:rPr>
          <w:rFonts w:ascii="Arial" w:hAnsi="Arial" w:cs="Arial"/>
          <w:color w:val="1A1A1A"/>
          <w:lang w:val="en-US"/>
        </w:rPr>
        <w:t>Vol</w:t>
      </w:r>
      <w:proofErr w:type="spellEnd"/>
      <w:r>
        <w:rPr>
          <w:rFonts w:ascii="Arial" w:hAnsi="Arial" w:cs="Arial"/>
          <w:color w:val="1A1A1A"/>
          <w:lang w:val="en-US"/>
        </w:rPr>
        <w:t xml:space="preserve"> 57 No 3</w:t>
      </w:r>
      <w:r w:rsidRPr="002C2F4C">
        <w:rPr>
          <w:rFonts w:ascii="Arial" w:hAnsi="Arial" w:cs="Arial"/>
          <w:color w:val="1A1A1A"/>
          <w:lang w:val="en-US"/>
        </w:rPr>
        <w:t xml:space="preserve">, </w:t>
      </w:r>
      <w:proofErr w:type="spellStart"/>
      <w:r>
        <w:rPr>
          <w:rFonts w:ascii="Arial" w:hAnsi="Arial" w:cs="Arial"/>
          <w:color w:val="1A1A1A"/>
          <w:lang w:val="en-US"/>
        </w:rPr>
        <w:t>pp</w:t>
      </w:r>
      <w:proofErr w:type="spellEnd"/>
      <w:r>
        <w:rPr>
          <w:rFonts w:ascii="Arial" w:hAnsi="Arial" w:cs="Arial"/>
          <w:color w:val="1A1A1A"/>
          <w:lang w:val="en-US"/>
        </w:rPr>
        <w:t xml:space="preserve"> 226 – 238</w:t>
      </w:r>
      <w:r w:rsidR="004A5274" w:rsidRPr="002C2F4C">
        <w:rPr>
          <w:rFonts w:ascii="Arial" w:hAnsi="Arial" w:cs="Arial"/>
        </w:rPr>
        <w:t xml:space="preserve"> </w:t>
      </w:r>
    </w:p>
    <w:p w14:paraId="3042E528" w14:textId="77777777" w:rsidR="005636D2" w:rsidRDefault="002C7789" w:rsidP="005636D2">
      <w:pPr>
        <w:pStyle w:val="NormalWeb"/>
        <w:rPr>
          <w:rFonts w:ascii="Arial" w:hAnsi="Arial" w:cs="Arial"/>
          <w:color w:val="111111"/>
        </w:rPr>
      </w:pPr>
      <w:r w:rsidRPr="003F4CA5">
        <w:rPr>
          <w:rFonts w:ascii="Arial" w:hAnsi="Arial" w:cs="Arial"/>
          <w:color w:val="111111"/>
        </w:rPr>
        <w:t>Joshi</w:t>
      </w:r>
      <w:r w:rsidR="00733594" w:rsidRPr="003F4CA5">
        <w:rPr>
          <w:rFonts w:ascii="Arial" w:hAnsi="Arial" w:cs="Arial"/>
          <w:color w:val="111111"/>
        </w:rPr>
        <w:t>, P.,</w:t>
      </w:r>
      <w:r w:rsidRPr="003F4CA5">
        <w:rPr>
          <w:rFonts w:ascii="Arial" w:hAnsi="Arial" w:cs="Arial"/>
          <w:color w:val="111111"/>
        </w:rPr>
        <w:t xml:space="preserve"> </w:t>
      </w:r>
      <w:proofErr w:type="spellStart"/>
      <w:r w:rsidRPr="003F4CA5">
        <w:rPr>
          <w:rFonts w:ascii="Arial" w:hAnsi="Arial" w:cs="Arial"/>
          <w:color w:val="111111"/>
        </w:rPr>
        <w:t>Thukral</w:t>
      </w:r>
      <w:proofErr w:type="spellEnd"/>
      <w:r w:rsidR="00733594" w:rsidRPr="003F4CA5">
        <w:rPr>
          <w:rFonts w:ascii="Arial" w:hAnsi="Arial" w:cs="Arial"/>
          <w:color w:val="111111"/>
        </w:rPr>
        <w:t>, A.,</w:t>
      </w:r>
      <w:r w:rsidRPr="003F4CA5">
        <w:rPr>
          <w:rFonts w:ascii="Arial" w:hAnsi="Arial" w:cs="Arial"/>
          <w:color w:val="111111"/>
        </w:rPr>
        <w:t xml:space="preserve"> Joshi</w:t>
      </w:r>
      <w:r w:rsidR="00733594" w:rsidRPr="003F4CA5">
        <w:rPr>
          <w:rFonts w:ascii="Arial" w:hAnsi="Arial" w:cs="Arial"/>
          <w:color w:val="111111"/>
        </w:rPr>
        <w:t xml:space="preserve">, M., </w:t>
      </w:r>
      <w:proofErr w:type="spellStart"/>
      <w:r w:rsidRPr="003F4CA5">
        <w:rPr>
          <w:rFonts w:ascii="Arial" w:hAnsi="Arial" w:cs="Arial"/>
          <w:color w:val="111111"/>
        </w:rPr>
        <w:t>Deorari</w:t>
      </w:r>
      <w:proofErr w:type="spellEnd"/>
      <w:r w:rsidR="00733594" w:rsidRPr="003F4CA5">
        <w:rPr>
          <w:rFonts w:ascii="Arial" w:hAnsi="Arial" w:cs="Arial"/>
          <w:color w:val="111111"/>
        </w:rPr>
        <w:t xml:space="preserve">, A. K., </w:t>
      </w:r>
      <w:proofErr w:type="spellStart"/>
      <w:r w:rsidRPr="003F4CA5">
        <w:rPr>
          <w:rFonts w:ascii="Arial" w:hAnsi="Arial" w:cs="Arial"/>
          <w:color w:val="111111"/>
        </w:rPr>
        <w:t>Vatsa</w:t>
      </w:r>
      <w:proofErr w:type="spellEnd"/>
      <w:r w:rsidR="00733594" w:rsidRPr="003F4CA5">
        <w:rPr>
          <w:rFonts w:ascii="Arial" w:hAnsi="Arial" w:cs="Arial"/>
          <w:color w:val="111111"/>
        </w:rPr>
        <w:t>, M.,</w:t>
      </w:r>
      <w:r w:rsidRPr="003F4CA5">
        <w:rPr>
          <w:rFonts w:ascii="Arial" w:hAnsi="Arial" w:cs="Arial"/>
          <w:color w:val="111111"/>
        </w:rPr>
        <w:t xml:space="preserve"> (2011) ‘Comparing the Effectiveness of Webinars and Participatory Learning on Essential </w:t>
      </w:r>
      <w:proofErr w:type="spellStart"/>
      <w:r w:rsidRPr="003F4CA5">
        <w:rPr>
          <w:rFonts w:ascii="Arial" w:hAnsi="Arial" w:cs="Arial"/>
          <w:color w:val="111111"/>
        </w:rPr>
        <w:t>Newborn</w:t>
      </w:r>
      <w:proofErr w:type="spellEnd"/>
      <w:r w:rsidRPr="003F4CA5">
        <w:rPr>
          <w:rFonts w:ascii="Arial" w:hAnsi="Arial" w:cs="Arial"/>
          <w:color w:val="111111"/>
        </w:rPr>
        <w:t xml:space="preserve"> Care (ENBC) in the Class Room in Terms of Acquisition of Knowledge and Sk</w:t>
      </w:r>
      <w:r w:rsidR="00733594" w:rsidRPr="003F4CA5">
        <w:rPr>
          <w:rFonts w:ascii="Arial" w:hAnsi="Arial" w:cs="Arial"/>
          <w:color w:val="111111"/>
        </w:rPr>
        <w:t xml:space="preserve">ills </w:t>
      </w:r>
      <w:r w:rsidRPr="003F4CA5">
        <w:rPr>
          <w:rFonts w:ascii="Arial" w:hAnsi="Arial" w:cs="Arial"/>
          <w:color w:val="111111"/>
        </w:rPr>
        <w:t>of Student Nurses: A Randomized Controlled Trial</w:t>
      </w:r>
      <w:r w:rsidR="00733594" w:rsidRPr="003F4CA5">
        <w:rPr>
          <w:rFonts w:ascii="Arial" w:hAnsi="Arial" w:cs="Arial"/>
          <w:color w:val="111111"/>
        </w:rPr>
        <w:t xml:space="preserve">’ in </w:t>
      </w:r>
      <w:proofErr w:type="spellStart"/>
      <w:r w:rsidR="00733594" w:rsidRPr="003F4CA5">
        <w:rPr>
          <w:rFonts w:ascii="Arial" w:hAnsi="Arial" w:cs="Arial"/>
          <w:color w:val="111111"/>
        </w:rPr>
        <w:t>Indina</w:t>
      </w:r>
      <w:proofErr w:type="spellEnd"/>
      <w:r w:rsidR="00733594" w:rsidRPr="003F4CA5">
        <w:rPr>
          <w:rFonts w:ascii="Arial" w:hAnsi="Arial" w:cs="Arial"/>
          <w:color w:val="111111"/>
        </w:rPr>
        <w:t xml:space="preserve"> J </w:t>
      </w:r>
      <w:proofErr w:type="spellStart"/>
      <w:r w:rsidR="00733594" w:rsidRPr="003F4CA5">
        <w:rPr>
          <w:rFonts w:ascii="Arial" w:hAnsi="Arial" w:cs="Arial"/>
          <w:color w:val="111111"/>
        </w:rPr>
        <w:t>Pediatr</w:t>
      </w:r>
      <w:proofErr w:type="spellEnd"/>
      <w:r w:rsidR="00733594" w:rsidRPr="003F4CA5">
        <w:rPr>
          <w:rFonts w:ascii="Arial" w:hAnsi="Arial" w:cs="Arial"/>
          <w:color w:val="111111"/>
        </w:rPr>
        <w:t>, available at https://www.researchgate.net/profile/Anu_Thukral/publication/224914755</w:t>
      </w:r>
      <w:r w:rsidRPr="003F4CA5">
        <w:rPr>
          <w:rFonts w:ascii="Arial" w:hAnsi="Arial" w:cs="Arial"/>
          <w:color w:val="111111"/>
        </w:rPr>
        <w:t xml:space="preserve"> </w:t>
      </w:r>
      <w:r w:rsidR="00733594" w:rsidRPr="003F4CA5">
        <w:rPr>
          <w:rFonts w:ascii="Arial" w:hAnsi="Arial" w:cs="Arial"/>
          <w:color w:val="111111"/>
        </w:rPr>
        <w:t>accessed June 2018</w:t>
      </w:r>
    </w:p>
    <w:p w14:paraId="5D72CC5E" w14:textId="115E0C72" w:rsidR="009D4482" w:rsidRPr="005636D2" w:rsidRDefault="009D4482" w:rsidP="005636D2">
      <w:pPr>
        <w:pStyle w:val="NormalWeb"/>
        <w:rPr>
          <w:rFonts w:ascii="Arial" w:hAnsi="Arial" w:cs="Arial"/>
        </w:rPr>
      </w:pPr>
      <w:r w:rsidRPr="003F4CA5">
        <w:rPr>
          <w:rFonts w:ascii="Arial" w:hAnsi="Arial" w:cs="Arial"/>
          <w:lang w:val="en-US"/>
        </w:rPr>
        <w:t>Kessler, G.C. (</w:t>
      </w:r>
      <w:r w:rsidRPr="003F4CA5">
        <w:rPr>
          <w:rFonts w:ascii="Arial" w:hAnsi="Arial" w:cs="Arial"/>
          <w:color w:val="00006D"/>
          <w:lang w:val="en-US"/>
        </w:rPr>
        <w:t>2007</w:t>
      </w:r>
      <w:r w:rsidRPr="003F4CA5">
        <w:rPr>
          <w:rFonts w:ascii="Arial" w:hAnsi="Arial" w:cs="Arial"/>
          <w:lang w:val="en-US"/>
        </w:rPr>
        <w:t xml:space="preserve">). Online education in computer and digital forensics: A case study. </w:t>
      </w:r>
      <w:proofErr w:type="gramStart"/>
      <w:r w:rsidRPr="003F4CA5">
        <w:rPr>
          <w:rFonts w:ascii="Arial" w:hAnsi="Arial" w:cs="Arial"/>
          <w:lang w:val="en-US"/>
        </w:rPr>
        <w:t xml:space="preserve">In </w:t>
      </w:r>
      <w:r w:rsidRPr="003F4CA5">
        <w:rPr>
          <w:rFonts w:ascii="Arial" w:hAnsi="Arial" w:cs="Arial"/>
          <w:i/>
          <w:iCs/>
          <w:lang w:val="en-US"/>
        </w:rPr>
        <w:t>IEEE</w:t>
      </w:r>
      <w:r w:rsidRPr="003F4CA5">
        <w:rPr>
          <w:rFonts w:ascii="Arial" w:hAnsi="Arial" w:cs="Arial"/>
          <w:lang w:val="en-US"/>
        </w:rPr>
        <w:t xml:space="preserve"> </w:t>
      </w:r>
      <w:r w:rsidRPr="003F4CA5">
        <w:rPr>
          <w:rFonts w:ascii="Arial" w:hAnsi="Arial" w:cs="Arial"/>
          <w:i/>
          <w:iCs/>
          <w:lang w:val="en-US"/>
        </w:rPr>
        <w:t>Proceedings of the 40th Hawaii International Conference on System Sciences 2007</w:t>
      </w:r>
      <w:r w:rsidR="004A5274">
        <w:rPr>
          <w:rFonts w:ascii="Arial" w:hAnsi="Arial" w:cs="Arial"/>
          <w:lang w:val="en-US"/>
        </w:rPr>
        <w:t>.</w:t>
      </w:r>
      <w:proofErr w:type="gramEnd"/>
      <w:r w:rsidR="004A5274">
        <w:rPr>
          <w:rFonts w:ascii="Arial" w:hAnsi="Arial" w:cs="Arial"/>
          <w:lang w:val="en-US"/>
        </w:rPr>
        <w:t xml:space="preserve"> Honolulu</w:t>
      </w:r>
    </w:p>
    <w:p w14:paraId="19ED28E8" w14:textId="77777777" w:rsidR="00F53901" w:rsidRPr="003F4CA5" w:rsidRDefault="00F53901" w:rsidP="00F53901">
      <w:pPr>
        <w:spacing w:before="100" w:beforeAutospacing="1" w:after="100" w:afterAutospacing="1" w:line="240" w:lineRule="atLeast"/>
        <w:rPr>
          <w:rFonts w:ascii="Arial" w:eastAsia="Arial" w:hAnsi="Arial" w:cs="Arial"/>
          <w:sz w:val="20"/>
          <w:szCs w:val="20"/>
        </w:rPr>
      </w:pPr>
      <w:r w:rsidRPr="003F4CA5">
        <w:rPr>
          <w:rFonts w:ascii="Arial" w:eastAsia="Arial" w:hAnsi="Arial" w:cs="Arial"/>
          <w:sz w:val="20"/>
          <w:szCs w:val="20"/>
        </w:rPr>
        <w:t xml:space="preserve">Knight, P., (2001) </w:t>
      </w:r>
      <w:r w:rsidRPr="003F4CA5">
        <w:rPr>
          <w:rFonts w:ascii="Arial" w:eastAsia="Arial" w:hAnsi="Arial" w:cs="Arial"/>
          <w:i/>
          <w:iCs/>
          <w:sz w:val="20"/>
          <w:szCs w:val="20"/>
        </w:rPr>
        <w:t>Formative and Summative, Criterion and Norm-Referenced Assessment</w:t>
      </w:r>
      <w:r w:rsidRPr="003F4CA5">
        <w:rPr>
          <w:rFonts w:ascii="Arial" w:eastAsia="Arial" w:hAnsi="Arial" w:cs="Arial"/>
          <w:sz w:val="20"/>
          <w:szCs w:val="20"/>
        </w:rPr>
        <w:t>, LTSN Generic Centre, Assessment Series No. 7</w:t>
      </w:r>
    </w:p>
    <w:p w14:paraId="0D94749F" w14:textId="3D7492D6" w:rsidR="003F4CA5" w:rsidRPr="003F4CA5" w:rsidRDefault="003F4CA5" w:rsidP="00F53901">
      <w:pPr>
        <w:pStyle w:val="NormalWeb"/>
        <w:spacing w:line="240" w:lineRule="atLeast"/>
        <w:rPr>
          <w:rFonts w:ascii="Arial" w:hAnsi="Arial" w:cs="Arial"/>
        </w:rPr>
      </w:pPr>
      <w:proofErr w:type="spellStart"/>
      <w:r w:rsidRPr="003F4CA5">
        <w:rPr>
          <w:rFonts w:ascii="Arial" w:hAnsi="Arial" w:cs="Arial"/>
          <w:color w:val="262626"/>
          <w:lang w:val="en-US"/>
        </w:rPr>
        <w:t>Lundstedt</w:t>
      </w:r>
      <w:proofErr w:type="spellEnd"/>
      <w:r w:rsidRPr="003F4CA5">
        <w:rPr>
          <w:rFonts w:ascii="Arial" w:hAnsi="Arial" w:cs="Arial"/>
          <w:color w:val="262626"/>
          <w:lang w:val="en-US"/>
        </w:rPr>
        <w:t xml:space="preserve">, S., (1966) ‘Criteria for Effective Teaching’, in Improving College and University Teaching, </w:t>
      </w:r>
      <w:proofErr w:type="spellStart"/>
      <w:r w:rsidRPr="003F4CA5">
        <w:rPr>
          <w:rFonts w:ascii="Arial" w:hAnsi="Arial" w:cs="Arial"/>
          <w:color w:val="262626"/>
          <w:lang w:val="en-US"/>
        </w:rPr>
        <w:t>vol</w:t>
      </w:r>
      <w:proofErr w:type="spellEnd"/>
      <w:r w:rsidRPr="003F4CA5">
        <w:rPr>
          <w:rFonts w:ascii="Arial" w:hAnsi="Arial" w:cs="Arial"/>
          <w:color w:val="262626"/>
          <w:lang w:val="en-US"/>
        </w:rPr>
        <w:t xml:space="preserve"> 14 no 1, </w:t>
      </w:r>
      <w:proofErr w:type="spellStart"/>
      <w:r w:rsidRPr="003F4CA5">
        <w:rPr>
          <w:rFonts w:ascii="Arial" w:hAnsi="Arial" w:cs="Arial"/>
          <w:color w:val="262626"/>
          <w:lang w:val="en-US"/>
        </w:rPr>
        <w:t>pp</w:t>
      </w:r>
      <w:proofErr w:type="spellEnd"/>
      <w:r w:rsidRPr="003F4CA5">
        <w:rPr>
          <w:rFonts w:ascii="Arial" w:hAnsi="Arial" w:cs="Arial"/>
          <w:color w:val="262626"/>
          <w:lang w:val="en-US"/>
        </w:rPr>
        <w:t xml:space="preserve"> 27-31, available at </w:t>
      </w:r>
      <w:hyperlink r:id="rId10" w:history="1">
        <w:r w:rsidRPr="003F4CA5">
          <w:rPr>
            <w:rStyle w:val="Hyperlink"/>
            <w:rFonts w:ascii="Arial" w:hAnsi="Arial" w:cs="Arial"/>
            <w:lang w:val="en-US"/>
          </w:rPr>
          <w:t>https://www.tandfonline.com/doi/abs/10.1080/00193089.1966.10532492?src=recsys</w:t>
        </w:r>
      </w:hyperlink>
      <w:r w:rsidRPr="003F4CA5">
        <w:rPr>
          <w:rFonts w:ascii="Arial" w:hAnsi="Arial" w:cs="Arial"/>
          <w:color w:val="262626"/>
          <w:lang w:val="en-US"/>
        </w:rPr>
        <w:t>, accessed June 2018</w:t>
      </w:r>
    </w:p>
    <w:p w14:paraId="5956FE72" w14:textId="77777777" w:rsidR="00F53901" w:rsidRPr="003F4CA5" w:rsidRDefault="00F53901" w:rsidP="00F53901">
      <w:pPr>
        <w:pStyle w:val="NormalWeb"/>
        <w:spacing w:line="240" w:lineRule="atLeast"/>
        <w:rPr>
          <w:rFonts w:ascii="Arial" w:hAnsi="Arial" w:cs="Arial"/>
        </w:rPr>
      </w:pPr>
      <w:r w:rsidRPr="003F4CA5">
        <w:rPr>
          <w:rFonts w:ascii="Arial" w:hAnsi="Arial" w:cs="Arial"/>
        </w:rPr>
        <w:t xml:space="preserve">McDowell, L., </w:t>
      </w:r>
      <w:proofErr w:type="spellStart"/>
      <w:r w:rsidRPr="003F4CA5">
        <w:rPr>
          <w:rFonts w:ascii="Arial" w:hAnsi="Arial" w:cs="Arial"/>
        </w:rPr>
        <w:t>Sambell</w:t>
      </w:r>
      <w:proofErr w:type="spellEnd"/>
      <w:r w:rsidRPr="003F4CA5">
        <w:rPr>
          <w:rFonts w:ascii="Arial" w:hAnsi="Arial" w:cs="Arial"/>
        </w:rPr>
        <w:t xml:space="preserve">, K., </w:t>
      </w:r>
      <w:proofErr w:type="spellStart"/>
      <w:r w:rsidRPr="003F4CA5">
        <w:rPr>
          <w:rFonts w:ascii="Arial" w:hAnsi="Arial" w:cs="Arial"/>
        </w:rPr>
        <w:t>Bazin</w:t>
      </w:r>
      <w:proofErr w:type="spellEnd"/>
      <w:r w:rsidRPr="003F4CA5">
        <w:rPr>
          <w:rFonts w:ascii="Arial" w:hAnsi="Arial" w:cs="Arial"/>
        </w:rPr>
        <w:t xml:space="preserve">, V., </w:t>
      </w:r>
      <w:proofErr w:type="spellStart"/>
      <w:r w:rsidRPr="003F4CA5">
        <w:rPr>
          <w:rFonts w:ascii="Arial" w:hAnsi="Arial" w:cs="Arial"/>
        </w:rPr>
        <w:t>Penlington</w:t>
      </w:r>
      <w:proofErr w:type="spellEnd"/>
      <w:r w:rsidRPr="003F4CA5">
        <w:rPr>
          <w:rFonts w:ascii="Arial" w:hAnsi="Arial" w:cs="Arial"/>
        </w:rPr>
        <w:t xml:space="preserve">, R., Wakelin, D. Wickes, H. and </w:t>
      </w:r>
      <w:proofErr w:type="spellStart"/>
      <w:r w:rsidRPr="003F4CA5">
        <w:rPr>
          <w:rFonts w:ascii="Arial" w:hAnsi="Arial" w:cs="Arial"/>
        </w:rPr>
        <w:t>Smailes</w:t>
      </w:r>
      <w:proofErr w:type="spellEnd"/>
      <w:r w:rsidRPr="003F4CA5">
        <w:rPr>
          <w:rFonts w:ascii="Arial" w:hAnsi="Arial" w:cs="Arial"/>
        </w:rPr>
        <w:t xml:space="preserve">, J. (2005) ‘Assessment for Learning: Current Practice Exemplars from the Centre for Excellence in Teaching and Learning’, </w:t>
      </w:r>
      <w:r w:rsidRPr="003F4CA5">
        <w:rPr>
          <w:rFonts w:ascii="Arial" w:hAnsi="Arial" w:cs="Arial"/>
          <w:i/>
        </w:rPr>
        <w:t xml:space="preserve">Northumbria University Red Guides, </w:t>
      </w:r>
      <w:r w:rsidRPr="003F4CA5">
        <w:rPr>
          <w:rFonts w:ascii="Arial" w:hAnsi="Arial" w:cs="Arial"/>
        </w:rPr>
        <w:t>Series 11, Paper 17</w:t>
      </w:r>
    </w:p>
    <w:p w14:paraId="5B923947" w14:textId="0554D697" w:rsidR="00F53901" w:rsidRPr="00946AC8" w:rsidRDefault="00876B8E" w:rsidP="00946AC8">
      <w:pPr>
        <w:widowControl w:val="0"/>
        <w:autoSpaceDE w:val="0"/>
        <w:autoSpaceDN w:val="0"/>
        <w:adjustRightInd w:val="0"/>
        <w:spacing w:after="240"/>
        <w:rPr>
          <w:rFonts w:ascii="Arial" w:hAnsi="Arial" w:cs="Arial"/>
          <w:sz w:val="20"/>
          <w:szCs w:val="20"/>
          <w:lang w:val="en-US"/>
        </w:rPr>
      </w:pPr>
      <w:proofErr w:type="spellStart"/>
      <w:r w:rsidRPr="003F4CA5">
        <w:rPr>
          <w:rFonts w:ascii="Arial" w:hAnsi="Arial" w:cs="Arial"/>
          <w:sz w:val="20"/>
          <w:szCs w:val="20"/>
          <w:lang w:val="en-US"/>
        </w:rPr>
        <w:t>McGettreick</w:t>
      </w:r>
      <w:proofErr w:type="spellEnd"/>
      <w:r w:rsidRPr="003F4CA5">
        <w:rPr>
          <w:rFonts w:ascii="Arial" w:hAnsi="Arial" w:cs="Arial"/>
          <w:sz w:val="20"/>
          <w:szCs w:val="20"/>
          <w:lang w:val="en-US"/>
        </w:rPr>
        <w:t xml:space="preserve">, A., (2013) ‘Toward effective cybersecurity education’, in </w:t>
      </w:r>
      <w:r w:rsidRPr="003F4CA5">
        <w:rPr>
          <w:rFonts w:ascii="Arial" w:hAnsi="Arial" w:cs="Arial"/>
          <w:i/>
          <w:sz w:val="20"/>
          <w:szCs w:val="20"/>
          <w:lang w:val="en-US"/>
        </w:rPr>
        <w:t>IEEE Security and Privacy</w:t>
      </w:r>
      <w:r w:rsidRPr="003F4CA5">
        <w:rPr>
          <w:rFonts w:ascii="Arial" w:hAnsi="Arial" w:cs="Arial"/>
          <w:sz w:val="20"/>
          <w:szCs w:val="20"/>
          <w:lang w:val="en-US"/>
        </w:rPr>
        <w:t xml:space="preserve">, </w:t>
      </w:r>
      <w:proofErr w:type="spellStart"/>
      <w:r w:rsidRPr="003F4CA5">
        <w:rPr>
          <w:rFonts w:ascii="Arial" w:hAnsi="Arial" w:cs="Arial"/>
          <w:sz w:val="20"/>
          <w:szCs w:val="20"/>
          <w:lang w:val="en-US"/>
        </w:rPr>
        <w:t>Voll</w:t>
      </w:r>
      <w:proofErr w:type="spellEnd"/>
      <w:r w:rsidRPr="003F4CA5">
        <w:rPr>
          <w:rFonts w:ascii="Arial" w:hAnsi="Arial" w:cs="Arial"/>
          <w:sz w:val="20"/>
          <w:szCs w:val="20"/>
          <w:lang w:val="en-US"/>
        </w:rPr>
        <w:t xml:space="preserve"> 11, Issue 6, 66 – 68 </w:t>
      </w:r>
    </w:p>
    <w:p w14:paraId="76AA7498" w14:textId="12A5FFD9" w:rsidR="00876B8E" w:rsidRPr="00946AC8" w:rsidRDefault="00F53901" w:rsidP="00946AC8">
      <w:pPr>
        <w:pStyle w:val="NormalWeb"/>
        <w:spacing w:line="240" w:lineRule="atLeast"/>
        <w:rPr>
          <w:rFonts w:ascii="Arial" w:hAnsi="Arial" w:cs="Arial"/>
        </w:rPr>
      </w:pPr>
      <w:r w:rsidRPr="003F4CA5">
        <w:rPr>
          <w:rFonts w:ascii="Arial" w:hAnsi="Arial" w:cs="Arial"/>
        </w:rPr>
        <w:t>Murphy, R., (2006) ‘Evaluating new priorities for assessment in higher education’, in Bryan C., and Clegg, K., (</w:t>
      </w:r>
      <w:proofErr w:type="spellStart"/>
      <w:r w:rsidRPr="003F4CA5">
        <w:rPr>
          <w:rFonts w:ascii="Arial" w:hAnsi="Arial" w:cs="Arial"/>
        </w:rPr>
        <w:t>eds</w:t>
      </w:r>
      <w:proofErr w:type="spellEnd"/>
      <w:r w:rsidRPr="003F4CA5">
        <w:rPr>
          <w:rFonts w:ascii="Arial" w:hAnsi="Arial" w:cs="Arial"/>
        </w:rPr>
        <w:t xml:space="preserve">) (2006), </w:t>
      </w:r>
      <w:r w:rsidRPr="003F4CA5">
        <w:rPr>
          <w:rFonts w:ascii="Arial" w:hAnsi="Arial" w:cs="Arial"/>
          <w:i/>
          <w:iCs/>
        </w:rPr>
        <w:t>Innovative Assessment in Higher Education</w:t>
      </w:r>
      <w:r w:rsidRPr="003F4CA5">
        <w:rPr>
          <w:rFonts w:ascii="Arial" w:hAnsi="Arial" w:cs="Arial"/>
        </w:rPr>
        <w:t xml:space="preserve">, London, </w:t>
      </w:r>
      <w:proofErr w:type="spellStart"/>
      <w:r w:rsidRPr="003F4CA5">
        <w:rPr>
          <w:rFonts w:ascii="Arial" w:hAnsi="Arial" w:cs="Arial"/>
        </w:rPr>
        <w:t>Routledege</w:t>
      </w:r>
      <w:proofErr w:type="spellEnd"/>
      <w:r w:rsidRPr="003F4CA5">
        <w:rPr>
          <w:rFonts w:ascii="Arial" w:hAnsi="Arial" w:cs="Arial"/>
        </w:rPr>
        <w:t xml:space="preserve">, </w:t>
      </w:r>
      <w:proofErr w:type="spellStart"/>
      <w:r w:rsidRPr="003F4CA5">
        <w:rPr>
          <w:rFonts w:ascii="Arial" w:hAnsi="Arial" w:cs="Arial"/>
        </w:rPr>
        <w:t>pp</w:t>
      </w:r>
      <w:proofErr w:type="spellEnd"/>
      <w:r w:rsidRPr="003F4CA5">
        <w:rPr>
          <w:rFonts w:ascii="Arial" w:hAnsi="Arial" w:cs="Arial"/>
        </w:rPr>
        <w:t xml:space="preserve"> 37 – 47 </w:t>
      </w:r>
    </w:p>
    <w:p w14:paraId="58EA331F" w14:textId="0B051F23" w:rsidR="00876B8E" w:rsidRPr="003F4CA5" w:rsidRDefault="00C33770" w:rsidP="009D4482">
      <w:pPr>
        <w:widowControl w:val="0"/>
        <w:autoSpaceDE w:val="0"/>
        <w:autoSpaceDN w:val="0"/>
        <w:adjustRightInd w:val="0"/>
        <w:spacing w:after="240"/>
        <w:rPr>
          <w:rFonts w:ascii="Arial" w:hAnsi="Arial" w:cs="Arial"/>
          <w:sz w:val="20"/>
          <w:szCs w:val="20"/>
          <w:lang w:val="en-US"/>
        </w:rPr>
      </w:pPr>
      <w:r w:rsidRPr="003F4CA5">
        <w:rPr>
          <w:rFonts w:ascii="Arial" w:hAnsi="Arial" w:cs="Arial"/>
          <w:sz w:val="20"/>
          <w:szCs w:val="20"/>
          <w:lang w:val="en-US"/>
        </w:rPr>
        <w:t>NCSC (2018)</w:t>
      </w:r>
      <w:r w:rsidR="008E1895" w:rsidRPr="003F4CA5">
        <w:rPr>
          <w:rFonts w:ascii="Arial" w:hAnsi="Arial" w:cs="Arial"/>
          <w:sz w:val="20"/>
          <w:szCs w:val="20"/>
          <w:lang w:val="en-US"/>
        </w:rPr>
        <w:t xml:space="preserve"> ‘</w:t>
      </w:r>
      <w:r w:rsidR="008E1895" w:rsidRPr="003F4CA5">
        <w:rPr>
          <w:rFonts w:ascii="Arial" w:hAnsi="Arial" w:cs="Arial"/>
          <w:color w:val="0B0B0B"/>
          <w:sz w:val="20"/>
          <w:szCs w:val="20"/>
          <w:lang w:val="en-US"/>
        </w:rPr>
        <w:t xml:space="preserve">New Cyber Attack </w:t>
      </w:r>
      <w:proofErr w:type="spellStart"/>
      <w:r w:rsidR="008E1895" w:rsidRPr="003F4CA5">
        <w:rPr>
          <w:rFonts w:ascii="Arial" w:hAnsi="Arial" w:cs="Arial"/>
          <w:color w:val="0B0B0B"/>
          <w:sz w:val="20"/>
          <w:szCs w:val="20"/>
          <w:lang w:val="en-US"/>
        </w:rPr>
        <w:t>categorisation</w:t>
      </w:r>
      <w:proofErr w:type="spellEnd"/>
      <w:r w:rsidR="008E1895" w:rsidRPr="003F4CA5">
        <w:rPr>
          <w:rFonts w:ascii="Arial" w:hAnsi="Arial" w:cs="Arial"/>
          <w:color w:val="0B0B0B"/>
          <w:sz w:val="20"/>
          <w:szCs w:val="20"/>
          <w:lang w:val="en-US"/>
        </w:rPr>
        <w:t xml:space="preserve"> system to improve UK response to incidents’, </w:t>
      </w:r>
      <w:r w:rsidR="008E1895" w:rsidRPr="003F4CA5">
        <w:rPr>
          <w:rFonts w:ascii="Arial" w:hAnsi="Arial" w:cs="Arial"/>
          <w:sz w:val="20"/>
          <w:szCs w:val="20"/>
          <w:lang w:val="en-US"/>
        </w:rPr>
        <w:t xml:space="preserve">available at </w:t>
      </w:r>
      <w:hyperlink r:id="rId11" w:history="1">
        <w:r w:rsidR="008E1895" w:rsidRPr="003F4CA5">
          <w:rPr>
            <w:rStyle w:val="Hyperlink"/>
            <w:rFonts w:ascii="Arial" w:hAnsi="Arial" w:cs="Arial"/>
            <w:sz w:val="20"/>
            <w:szCs w:val="20"/>
            <w:lang w:val="en-US"/>
          </w:rPr>
          <w:t>https://www.ncsc.gov.uk/news/new-cyber-attack-categorisation-system-improve-uk-response-incidents</w:t>
        </w:r>
      </w:hyperlink>
      <w:r w:rsidR="008E1895" w:rsidRPr="003F4CA5">
        <w:rPr>
          <w:rFonts w:ascii="Arial" w:hAnsi="Arial" w:cs="Arial"/>
          <w:sz w:val="20"/>
          <w:szCs w:val="20"/>
          <w:lang w:val="en-US"/>
        </w:rPr>
        <w:t>, accessed June 2018</w:t>
      </w:r>
    </w:p>
    <w:p w14:paraId="67BD00FB" w14:textId="0948DD88" w:rsidR="005636D2" w:rsidRPr="00946AC8" w:rsidRDefault="00F53901" w:rsidP="00946AC8">
      <w:pPr>
        <w:pStyle w:val="NormalWeb"/>
        <w:spacing w:line="240" w:lineRule="atLeast"/>
        <w:rPr>
          <w:rFonts w:ascii="Arial" w:hAnsi="Arial" w:cs="Arial"/>
        </w:rPr>
      </w:pPr>
      <w:proofErr w:type="spellStart"/>
      <w:r w:rsidRPr="003F4CA5">
        <w:rPr>
          <w:rFonts w:ascii="Arial" w:hAnsi="Arial" w:cs="Arial"/>
        </w:rPr>
        <w:t>Nicol</w:t>
      </w:r>
      <w:proofErr w:type="spellEnd"/>
      <w:r w:rsidRPr="003F4CA5">
        <w:rPr>
          <w:rFonts w:ascii="Arial" w:hAnsi="Arial" w:cs="Arial"/>
        </w:rPr>
        <w:t xml:space="preserve">, D., and Macfarlane-Dick, D., (2004) ‘Rethinking formative assessment in HE’ in </w:t>
      </w:r>
      <w:proofErr w:type="spellStart"/>
      <w:r w:rsidRPr="003F4CA5">
        <w:rPr>
          <w:rFonts w:ascii="Arial" w:hAnsi="Arial" w:cs="Arial"/>
        </w:rPr>
        <w:t>Juwah</w:t>
      </w:r>
      <w:proofErr w:type="spellEnd"/>
      <w:r w:rsidRPr="003F4CA5">
        <w:rPr>
          <w:rFonts w:ascii="Arial" w:hAnsi="Arial" w:cs="Arial"/>
        </w:rPr>
        <w:t xml:space="preserve">, C., </w:t>
      </w:r>
      <w:proofErr w:type="spellStart"/>
      <w:r w:rsidRPr="003F4CA5">
        <w:rPr>
          <w:rFonts w:ascii="Arial" w:hAnsi="Arial" w:cs="Arial"/>
        </w:rPr>
        <w:t>Mcfalane</w:t>
      </w:r>
      <w:proofErr w:type="spellEnd"/>
      <w:r w:rsidRPr="003F4CA5">
        <w:rPr>
          <w:rFonts w:ascii="Arial" w:hAnsi="Arial" w:cs="Arial"/>
        </w:rPr>
        <w:t xml:space="preserve">-Dick, D., Matthew, B., </w:t>
      </w:r>
      <w:proofErr w:type="spellStart"/>
      <w:r w:rsidRPr="003F4CA5">
        <w:rPr>
          <w:rFonts w:ascii="Arial" w:hAnsi="Arial" w:cs="Arial"/>
        </w:rPr>
        <w:t>Nicol</w:t>
      </w:r>
      <w:proofErr w:type="spellEnd"/>
      <w:r w:rsidRPr="003F4CA5">
        <w:rPr>
          <w:rFonts w:ascii="Arial" w:hAnsi="Arial" w:cs="Arial"/>
        </w:rPr>
        <w:t xml:space="preserve">, D., Ross, D, and Smith, B., (2004) </w:t>
      </w:r>
      <w:r w:rsidRPr="003F4CA5">
        <w:rPr>
          <w:rFonts w:ascii="Arial" w:hAnsi="Arial" w:cs="Arial"/>
          <w:i/>
          <w:iCs/>
        </w:rPr>
        <w:t>Enhancing Student Learning Through Effective Formative Feedback</w:t>
      </w:r>
      <w:r w:rsidRPr="003F4CA5">
        <w:rPr>
          <w:rFonts w:ascii="Arial" w:hAnsi="Arial" w:cs="Arial"/>
        </w:rPr>
        <w:t xml:space="preserve">, HE Academy, </w:t>
      </w:r>
      <w:proofErr w:type="spellStart"/>
      <w:r w:rsidRPr="003F4CA5">
        <w:rPr>
          <w:rFonts w:ascii="Arial" w:hAnsi="Arial" w:cs="Arial"/>
        </w:rPr>
        <w:t>pp</w:t>
      </w:r>
      <w:proofErr w:type="spellEnd"/>
      <w:r w:rsidRPr="003F4CA5">
        <w:rPr>
          <w:rFonts w:ascii="Arial" w:hAnsi="Arial" w:cs="Arial"/>
        </w:rPr>
        <w:t xml:space="preserve"> 3 – 14</w:t>
      </w:r>
    </w:p>
    <w:p w14:paraId="5EA07EE7" w14:textId="502F12D9" w:rsidR="009D4482" w:rsidRPr="003F4CA5" w:rsidRDefault="009D4482" w:rsidP="009D4482">
      <w:pPr>
        <w:widowControl w:val="0"/>
        <w:autoSpaceDE w:val="0"/>
        <w:autoSpaceDN w:val="0"/>
        <w:adjustRightInd w:val="0"/>
        <w:spacing w:after="240"/>
        <w:rPr>
          <w:rFonts w:ascii="Arial" w:hAnsi="Arial" w:cs="Arial"/>
          <w:sz w:val="20"/>
          <w:szCs w:val="20"/>
          <w:lang w:val="en-US"/>
        </w:rPr>
      </w:pPr>
      <w:proofErr w:type="spellStart"/>
      <w:proofErr w:type="gramStart"/>
      <w:r w:rsidRPr="003F4CA5">
        <w:rPr>
          <w:rFonts w:ascii="Arial" w:hAnsi="Arial" w:cs="Arial"/>
          <w:sz w:val="20"/>
          <w:szCs w:val="20"/>
          <w:lang w:val="en-US"/>
        </w:rPr>
        <w:t>Nuutila</w:t>
      </w:r>
      <w:proofErr w:type="spellEnd"/>
      <w:r w:rsidRPr="003F4CA5">
        <w:rPr>
          <w:rFonts w:ascii="Arial" w:hAnsi="Arial" w:cs="Arial"/>
          <w:sz w:val="20"/>
          <w:szCs w:val="20"/>
          <w:lang w:val="en-US"/>
        </w:rPr>
        <w:t xml:space="preserve">, E., </w:t>
      </w:r>
      <w:proofErr w:type="spellStart"/>
      <w:r w:rsidRPr="003F4CA5">
        <w:rPr>
          <w:rFonts w:ascii="Arial" w:hAnsi="Arial" w:cs="Arial"/>
          <w:sz w:val="20"/>
          <w:szCs w:val="20"/>
          <w:lang w:val="en-US"/>
        </w:rPr>
        <w:t>Törmä</w:t>
      </w:r>
      <w:proofErr w:type="spellEnd"/>
      <w:r w:rsidRPr="003F4CA5">
        <w:rPr>
          <w:rFonts w:ascii="Arial" w:hAnsi="Arial" w:cs="Arial"/>
          <w:sz w:val="20"/>
          <w:szCs w:val="20"/>
          <w:lang w:val="en-US"/>
        </w:rPr>
        <w:t xml:space="preserve">, S., &amp; </w:t>
      </w:r>
      <w:proofErr w:type="spellStart"/>
      <w:r w:rsidRPr="003F4CA5">
        <w:rPr>
          <w:rFonts w:ascii="Arial" w:hAnsi="Arial" w:cs="Arial"/>
          <w:sz w:val="20"/>
          <w:szCs w:val="20"/>
          <w:lang w:val="en-US"/>
        </w:rPr>
        <w:t>Malmi</w:t>
      </w:r>
      <w:proofErr w:type="spellEnd"/>
      <w:r w:rsidRPr="003F4CA5">
        <w:rPr>
          <w:rFonts w:ascii="Arial" w:hAnsi="Arial" w:cs="Arial"/>
          <w:sz w:val="20"/>
          <w:szCs w:val="20"/>
          <w:lang w:val="en-US"/>
        </w:rPr>
        <w:t>, L. (</w:t>
      </w:r>
      <w:r w:rsidRPr="003F4CA5">
        <w:rPr>
          <w:rFonts w:ascii="Arial" w:hAnsi="Arial" w:cs="Arial"/>
          <w:color w:val="00006D"/>
          <w:sz w:val="20"/>
          <w:szCs w:val="20"/>
          <w:lang w:val="en-US"/>
        </w:rPr>
        <w:t>2005</w:t>
      </w:r>
      <w:r w:rsidRPr="003F4CA5">
        <w:rPr>
          <w:rFonts w:ascii="Arial" w:hAnsi="Arial" w:cs="Arial"/>
          <w:sz w:val="20"/>
          <w:szCs w:val="20"/>
          <w:lang w:val="en-US"/>
        </w:rPr>
        <w:t>).</w:t>
      </w:r>
      <w:proofErr w:type="gramEnd"/>
      <w:r w:rsidRPr="003F4CA5">
        <w:rPr>
          <w:rFonts w:ascii="Arial" w:hAnsi="Arial" w:cs="Arial"/>
          <w:sz w:val="20"/>
          <w:szCs w:val="20"/>
          <w:lang w:val="en-US"/>
        </w:rPr>
        <w:t xml:space="preserve"> </w:t>
      </w:r>
      <w:proofErr w:type="gramStart"/>
      <w:r w:rsidRPr="003F4CA5">
        <w:rPr>
          <w:rFonts w:ascii="Arial" w:hAnsi="Arial" w:cs="Arial"/>
          <w:sz w:val="20"/>
          <w:szCs w:val="20"/>
          <w:lang w:val="en-US"/>
        </w:rPr>
        <w:t>PBL and computer programming — The seven steps method with adaptations.</w:t>
      </w:r>
      <w:proofErr w:type="gramEnd"/>
      <w:r w:rsidRPr="003F4CA5">
        <w:rPr>
          <w:rFonts w:ascii="Arial" w:hAnsi="Arial" w:cs="Arial"/>
          <w:sz w:val="20"/>
          <w:szCs w:val="20"/>
          <w:lang w:val="en-US"/>
        </w:rPr>
        <w:t xml:space="preserve"> </w:t>
      </w:r>
      <w:r w:rsidRPr="003F4CA5">
        <w:rPr>
          <w:rFonts w:ascii="Arial" w:hAnsi="Arial" w:cs="Arial"/>
          <w:i/>
          <w:iCs/>
          <w:sz w:val="20"/>
          <w:szCs w:val="20"/>
          <w:lang w:val="en-US"/>
        </w:rPr>
        <w:t>Computer Science Education, 15</w:t>
      </w:r>
      <w:r w:rsidR="00556EA6" w:rsidRPr="003F4CA5">
        <w:rPr>
          <w:rFonts w:ascii="Arial" w:hAnsi="Arial" w:cs="Arial"/>
          <w:sz w:val="20"/>
          <w:szCs w:val="20"/>
          <w:lang w:val="en-US"/>
        </w:rPr>
        <w:t>, 123–142</w:t>
      </w:r>
    </w:p>
    <w:p w14:paraId="6D50CF56" w14:textId="7F850348" w:rsidR="00556EA6" w:rsidRPr="003F4CA5" w:rsidRDefault="00556EA6" w:rsidP="009D4482">
      <w:pPr>
        <w:widowControl w:val="0"/>
        <w:autoSpaceDE w:val="0"/>
        <w:autoSpaceDN w:val="0"/>
        <w:adjustRightInd w:val="0"/>
        <w:spacing w:after="240"/>
        <w:rPr>
          <w:rFonts w:ascii="Arial" w:hAnsi="Arial" w:cs="Arial"/>
          <w:sz w:val="20"/>
          <w:szCs w:val="20"/>
          <w:lang w:val="en-US"/>
        </w:rPr>
      </w:pPr>
      <w:proofErr w:type="spellStart"/>
      <w:r w:rsidRPr="003F4CA5">
        <w:rPr>
          <w:rFonts w:ascii="Arial" w:hAnsi="Arial" w:cs="Arial"/>
          <w:sz w:val="20"/>
          <w:szCs w:val="20"/>
          <w:lang w:val="en-US"/>
        </w:rPr>
        <w:t>Oltsik</w:t>
      </w:r>
      <w:proofErr w:type="spellEnd"/>
      <w:r w:rsidRPr="003F4CA5">
        <w:rPr>
          <w:rFonts w:ascii="Arial" w:hAnsi="Arial" w:cs="Arial"/>
          <w:sz w:val="20"/>
          <w:szCs w:val="20"/>
          <w:lang w:val="en-US"/>
        </w:rPr>
        <w:t xml:space="preserve">, J., (2017) The Life and Times of Cybersecurity Professionals, ESG, ISSA Report, available at </w:t>
      </w:r>
      <w:hyperlink r:id="rId12" w:history="1">
        <w:r w:rsidRPr="003F4CA5">
          <w:rPr>
            <w:rStyle w:val="Hyperlink"/>
            <w:rFonts w:ascii="Arial" w:hAnsi="Arial" w:cs="Arial"/>
            <w:sz w:val="20"/>
            <w:szCs w:val="20"/>
            <w:lang w:val="en-US"/>
          </w:rPr>
          <w:t>https://www.esg-global.com/hubfs/issa/ESG-ISSA-Research-Report-Life-of-Cybersecurity-Professionals-Nov-2017.pdf</w:t>
        </w:r>
      </w:hyperlink>
      <w:r w:rsidRPr="003F4CA5">
        <w:rPr>
          <w:rFonts w:ascii="Arial" w:hAnsi="Arial" w:cs="Arial"/>
          <w:sz w:val="20"/>
          <w:szCs w:val="20"/>
          <w:lang w:val="en-US"/>
        </w:rPr>
        <w:t xml:space="preserve"> accessed June 2018</w:t>
      </w:r>
    </w:p>
    <w:p w14:paraId="19B60490" w14:textId="1E8F51CF" w:rsidR="00F53901" w:rsidRPr="003F4CA5" w:rsidRDefault="00F53901" w:rsidP="00F53901">
      <w:pPr>
        <w:pStyle w:val="NormalWeb"/>
        <w:spacing w:line="240" w:lineRule="atLeast"/>
        <w:rPr>
          <w:rFonts w:ascii="Arial" w:hAnsi="Arial" w:cs="Arial"/>
        </w:rPr>
      </w:pPr>
      <w:proofErr w:type="spellStart"/>
      <w:r w:rsidRPr="003F4CA5">
        <w:rPr>
          <w:rFonts w:ascii="Arial" w:hAnsi="Arial" w:cs="Arial"/>
        </w:rPr>
        <w:t>Pelligrino</w:t>
      </w:r>
      <w:proofErr w:type="spellEnd"/>
      <w:r w:rsidRPr="003F4CA5">
        <w:rPr>
          <w:rFonts w:ascii="Arial" w:hAnsi="Arial" w:cs="Arial"/>
        </w:rPr>
        <w:t xml:space="preserve">, J. W., </w:t>
      </w:r>
      <w:proofErr w:type="spellStart"/>
      <w:r w:rsidRPr="003F4CA5">
        <w:rPr>
          <w:rFonts w:ascii="Arial" w:hAnsi="Arial" w:cs="Arial"/>
        </w:rPr>
        <w:t>Chudowsky</w:t>
      </w:r>
      <w:proofErr w:type="spellEnd"/>
      <w:r w:rsidRPr="003F4CA5">
        <w:rPr>
          <w:rFonts w:ascii="Arial" w:hAnsi="Arial" w:cs="Arial"/>
        </w:rPr>
        <w:t xml:space="preserve">, N., and Glaser, R., (editors) </w:t>
      </w:r>
      <w:r w:rsidRPr="003F4CA5">
        <w:rPr>
          <w:rFonts w:ascii="Arial" w:hAnsi="Arial" w:cs="Arial"/>
          <w:i/>
          <w:iCs/>
        </w:rPr>
        <w:t>Knowing what Students Know – The Science and Design of Educational Assessment</w:t>
      </w:r>
      <w:r w:rsidRPr="003F4CA5">
        <w:rPr>
          <w:rFonts w:ascii="Arial" w:hAnsi="Arial" w:cs="Arial"/>
        </w:rPr>
        <w:t>, National Academic Press, Washington D.C</w:t>
      </w:r>
    </w:p>
    <w:p w14:paraId="488DC1F1" w14:textId="77777777" w:rsidR="00F53901" w:rsidRPr="0015270B" w:rsidRDefault="00F53901" w:rsidP="00F53901">
      <w:pPr>
        <w:pStyle w:val="NormalWeb"/>
        <w:spacing w:line="240" w:lineRule="atLeast"/>
        <w:rPr>
          <w:rFonts w:ascii="Arial" w:hAnsi="Arial" w:cs="Arial"/>
        </w:rPr>
      </w:pPr>
      <w:proofErr w:type="spellStart"/>
      <w:r w:rsidRPr="003F4CA5">
        <w:rPr>
          <w:rFonts w:ascii="Arial" w:hAnsi="Arial" w:cs="Arial"/>
        </w:rPr>
        <w:t>Rowntree</w:t>
      </w:r>
      <w:proofErr w:type="spellEnd"/>
      <w:r w:rsidRPr="003F4CA5">
        <w:rPr>
          <w:rFonts w:ascii="Arial" w:hAnsi="Arial" w:cs="Arial"/>
        </w:rPr>
        <w:t xml:space="preserve">, D., (1987) </w:t>
      </w:r>
      <w:r w:rsidRPr="003F4CA5">
        <w:rPr>
          <w:rFonts w:ascii="Arial" w:hAnsi="Arial" w:cs="Arial"/>
          <w:i/>
          <w:iCs/>
        </w:rPr>
        <w:t xml:space="preserve">Assessing Students: How Shall we Know </w:t>
      </w:r>
      <w:proofErr w:type="gramStart"/>
      <w:r w:rsidRPr="003F4CA5">
        <w:rPr>
          <w:rFonts w:ascii="Arial" w:hAnsi="Arial" w:cs="Arial"/>
          <w:i/>
          <w:iCs/>
        </w:rPr>
        <w:t>Them ?</w:t>
      </w:r>
      <w:proofErr w:type="gramEnd"/>
      <w:r w:rsidRPr="003F4CA5">
        <w:rPr>
          <w:rFonts w:ascii="Arial" w:hAnsi="Arial" w:cs="Arial"/>
        </w:rPr>
        <w:t xml:space="preserve"> 2</w:t>
      </w:r>
      <w:r w:rsidRPr="003F4CA5">
        <w:rPr>
          <w:rFonts w:ascii="Arial" w:hAnsi="Arial" w:cs="Arial"/>
          <w:vertAlign w:val="superscript"/>
        </w:rPr>
        <w:t>nd</w:t>
      </w:r>
      <w:r w:rsidRPr="003F4CA5">
        <w:rPr>
          <w:rFonts w:ascii="Arial" w:hAnsi="Arial" w:cs="Arial"/>
        </w:rPr>
        <w:t xml:space="preserve"> edition, London, </w:t>
      </w:r>
      <w:proofErr w:type="spellStart"/>
      <w:r w:rsidRPr="0015270B">
        <w:rPr>
          <w:rFonts w:ascii="Arial" w:hAnsi="Arial" w:cs="Arial"/>
        </w:rPr>
        <w:t>Kogan</w:t>
      </w:r>
      <w:proofErr w:type="spellEnd"/>
      <w:r w:rsidRPr="0015270B">
        <w:rPr>
          <w:rFonts w:ascii="Arial" w:hAnsi="Arial" w:cs="Arial"/>
        </w:rPr>
        <w:t xml:space="preserve"> Page</w:t>
      </w:r>
    </w:p>
    <w:p w14:paraId="16E86869" w14:textId="22B91F85" w:rsidR="00FC50C0" w:rsidRDefault="00FC50C0" w:rsidP="0083012D">
      <w:pPr>
        <w:pStyle w:val="NormalWeb"/>
        <w:rPr>
          <w:rFonts w:ascii="Arial" w:hAnsi="Arial" w:cs="Arial"/>
          <w:color w:val="262626"/>
          <w:lang w:val="en-US"/>
        </w:rPr>
      </w:pPr>
      <w:r>
        <w:rPr>
          <w:rFonts w:ascii="Arial" w:hAnsi="Arial" w:cs="Arial"/>
          <w:color w:val="262626"/>
          <w:lang w:val="en-US"/>
        </w:rPr>
        <w:t xml:space="preserve">Weiss, R., Mache, J., and </w:t>
      </w:r>
      <w:proofErr w:type="spellStart"/>
      <w:r>
        <w:rPr>
          <w:rFonts w:ascii="Arial" w:hAnsi="Arial" w:cs="Arial"/>
          <w:color w:val="262626"/>
          <w:lang w:val="en-US"/>
        </w:rPr>
        <w:t>Nilsen</w:t>
      </w:r>
      <w:proofErr w:type="spellEnd"/>
      <w:r>
        <w:rPr>
          <w:rFonts w:ascii="Arial" w:hAnsi="Arial" w:cs="Arial"/>
          <w:color w:val="262626"/>
          <w:lang w:val="en-US"/>
        </w:rPr>
        <w:t xml:space="preserve">, E., (2013) ‘Top 10 hands-on cybersecurity exercises’, in </w:t>
      </w:r>
      <w:r w:rsidRPr="00FC50C0">
        <w:rPr>
          <w:rFonts w:ascii="Arial" w:hAnsi="Arial" w:cs="Arial"/>
          <w:i/>
          <w:color w:val="262626"/>
          <w:lang w:val="en-US"/>
        </w:rPr>
        <w:t>Journal of Computing Sciences in Colleges</w:t>
      </w:r>
      <w:r>
        <w:rPr>
          <w:rFonts w:ascii="Arial" w:hAnsi="Arial" w:cs="Arial"/>
          <w:color w:val="262626"/>
          <w:lang w:val="en-US"/>
        </w:rPr>
        <w:t xml:space="preserve">, </w:t>
      </w:r>
      <w:proofErr w:type="spellStart"/>
      <w:r>
        <w:rPr>
          <w:rFonts w:ascii="Arial" w:hAnsi="Arial" w:cs="Arial"/>
          <w:color w:val="262626"/>
          <w:lang w:val="en-US"/>
        </w:rPr>
        <w:t>Vol</w:t>
      </w:r>
      <w:proofErr w:type="spellEnd"/>
      <w:r>
        <w:rPr>
          <w:rFonts w:ascii="Arial" w:hAnsi="Arial" w:cs="Arial"/>
          <w:color w:val="262626"/>
          <w:lang w:val="en-US"/>
        </w:rPr>
        <w:t xml:space="preserve"> 29, Issue 1, </w:t>
      </w:r>
      <w:proofErr w:type="spellStart"/>
      <w:r>
        <w:rPr>
          <w:rFonts w:ascii="Arial" w:hAnsi="Arial" w:cs="Arial"/>
          <w:color w:val="262626"/>
          <w:lang w:val="en-US"/>
        </w:rPr>
        <w:t>pp</w:t>
      </w:r>
      <w:proofErr w:type="spellEnd"/>
      <w:r>
        <w:rPr>
          <w:rFonts w:ascii="Arial" w:hAnsi="Arial" w:cs="Arial"/>
          <w:color w:val="262626"/>
          <w:lang w:val="en-US"/>
        </w:rPr>
        <w:t xml:space="preserve"> 140 – 147</w:t>
      </w:r>
    </w:p>
    <w:p w14:paraId="419692E2" w14:textId="6E7D403B" w:rsidR="00F53901" w:rsidRPr="0015270B" w:rsidRDefault="00FE3938" w:rsidP="0083012D">
      <w:pPr>
        <w:pStyle w:val="NormalWeb"/>
        <w:rPr>
          <w:rFonts w:ascii="Arial" w:hAnsi="Arial" w:cs="Arial"/>
          <w:color w:val="191E56"/>
        </w:rPr>
      </w:pPr>
      <w:proofErr w:type="gramStart"/>
      <w:r w:rsidRPr="0015270B">
        <w:rPr>
          <w:rFonts w:ascii="Arial" w:hAnsi="Arial" w:cs="Arial"/>
          <w:color w:val="262626"/>
          <w:lang w:val="en-US"/>
        </w:rPr>
        <w:t xml:space="preserve">Williams, J., and </w:t>
      </w:r>
      <w:proofErr w:type="spellStart"/>
      <w:r w:rsidRPr="0015270B">
        <w:rPr>
          <w:rFonts w:ascii="Arial" w:hAnsi="Arial" w:cs="Arial"/>
          <w:color w:val="262626"/>
          <w:lang w:val="en-US"/>
        </w:rPr>
        <w:t>Cappuccini</w:t>
      </w:r>
      <w:r w:rsidRPr="0015270B">
        <w:rPr>
          <w:rFonts w:ascii="Palatino Linotype" w:hAnsi="Palatino Linotype" w:cs="Palatino Linotype"/>
          <w:color w:val="262626"/>
          <w:lang w:val="en-US"/>
        </w:rPr>
        <w:t>‐</w:t>
      </w:r>
      <w:r w:rsidRPr="0015270B">
        <w:rPr>
          <w:rFonts w:ascii="Arial" w:hAnsi="Arial" w:cs="Arial"/>
          <w:color w:val="262626"/>
          <w:lang w:val="en-US"/>
        </w:rPr>
        <w:t>Ansfield</w:t>
      </w:r>
      <w:proofErr w:type="spellEnd"/>
      <w:r w:rsidRPr="0015270B">
        <w:rPr>
          <w:rFonts w:ascii="Arial" w:hAnsi="Arial" w:cs="Arial"/>
          <w:color w:val="262626"/>
          <w:lang w:val="en-US"/>
        </w:rPr>
        <w:t>, G., (2007) ‘Fitness for Purpose?</w:t>
      </w:r>
      <w:proofErr w:type="gramEnd"/>
      <w:r w:rsidRPr="0015270B">
        <w:rPr>
          <w:rFonts w:ascii="Arial" w:hAnsi="Arial" w:cs="Arial"/>
          <w:color w:val="262626"/>
          <w:lang w:val="en-US"/>
        </w:rPr>
        <w:t xml:space="preserve"> National and Institutional Approaches to </w:t>
      </w:r>
      <w:proofErr w:type="spellStart"/>
      <w:r w:rsidRPr="0015270B">
        <w:rPr>
          <w:rFonts w:ascii="Arial" w:hAnsi="Arial" w:cs="Arial"/>
          <w:color w:val="262626"/>
          <w:lang w:val="en-US"/>
        </w:rPr>
        <w:t>Publicising</w:t>
      </w:r>
      <w:proofErr w:type="spellEnd"/>
      <w:r w:rsidRPr="0015270B">
        <w:rPr>
          <w:rFonts w:ascii="Arial" w:hAnsi="Arial" w:cs="Arial"/>
          <w:color w:val="262626"/>
          <w:lang w:val="en-US"/>
        </w:rPr>
        <w:t xml:space="preserve"> the Student Voice’, in </w:t>
      </w:r>
      <w:r w:rsidRPr="0015270B">
        <w:rPr>
          <w:rFonts w:ascii="Arial" w:hAnsi="Arial" w:cs="Arial"/>
          <w:i/>
          <w:color w:val="262626"/>
          <w:lang w:val="en-US"/>
        </w:rPr>
        <w:t>Quality in Higher Education</w:t>
      </w:r>
      <w:r w:rsidRPr="0015270B">
        <w:rPr>
          <w:rFonts w:ascii="Arial" w:hAnsi="Arial" w:cs="Arial"/>
          <w:color w:val="262626"/>
          <w:lang w:val="en-US"/>
        </w:rPr>
        <w:t xml:space="preserve">, Vol. 13, No 2, </w:t>
      </w:r>
      <w:proofErr w:type="spellStart"/>
      <w:r w:rsidRPr="0015270B">
        <w:rPr>
          <w:rFonts w:ascii="Arial" w:hAnsi="Arial" w:cs="Arial"/>
          <w:color w:val="262626"/>
          <w:lang w:val="en-US"/>
        </w:rPr>
        <w:t>pp</w:t>
      </w:r>
      <w:proofErr w:type="spellEnd"/>
      <w:r w:rsidRPr="0015270B">
        <w:rPr>
          <w:rFonts w:ascii="Arial" w:hAnsi="Arial" w:cs="Arial"/>
          <w:color w:val="262626"/>
          <w:lang w:val="en-US"/>
        </w:rPr>
        <w:t xml:space="preserve"> 159-172</w:t>
      </w:r>
    </w:p>
    <w:p w14:paraId="69A3429F" w14:textId="32FB01CA" w:rsidR="00970E23" w:rsidRPr="003F4CA5" w:rsidRDefault="0083012D" w:rsidP="00946AC8">
      <w:pPr>
        <w:pStyle w:val="NormalWeb"/>
        <w:rPr>
          <w:rFonts w:ascii="Arial" w:hAnsi="Arial" w:cs="Arial"/>
        </w:rPr>
      </w:pPr>
      <w:proofErr w:type="spellStart"/>
      <w:r w:rsidRPr="003F4CA5">
        <w:rPr>
          <w:rFonts w:ascii="Arial" w:hAnsi="Arial" w:cs="Arial"/>
          <w:color w:val="191E56"/>
        </w:rPr>
        <w:t>Yasinsac</w:t>
      </w:r>
      <w:proofErr w:type="spellEnd"/>
      <w:r w:rsidRPr="003F4CA5">
        <w:rPr>
          <w:rFonts w:ascii="Arial" w:hAnsi="Arial" w:cs="Arial"/>
          <w:color w:val="191E56"/>
        </w:rPr>
        <w:t xml:space="preserve">, A., </w:t>
      </w:r>
      <w:proofErr w:type="spellStart"/>
      <w:r w:rsidRPr="003F4CA5">
        <w:rPr>
          <w:rFonts w:ascii="Arial" w:hAnsi="Arial" w:cs="Arial"/>
          <w:color w:val="191E56"/>
        </w:rPr>
        <w:t>Erbacher</w:t>
      </w:r>
      <w:proofErr w:type="spellEnd"/>
      <w:r w:rsidRPr="003F4CA5">
        <w:rPr>
          <w:rFonts w:ascii="Arial" w:hAnsi="Arial" w:cs="Arial"/>
          <w:color w:val="191E56"/>
        </w:rPr>
        <w:t xml:space="preserve">, R. F., Marks, D. G., Pollitt, M. M., and </w:t>
      </w:r>
      <w:proofErr w:type="spellStart"/>
      <w:r w:rsidRPr="003F4CA5">
        <w:rPr>
          <w:rFonts w:ascii="Arial" w:hAnsi="Arial" w:cs="Arial"/>
          <w:color w:val="191E56"/>
        </w:rPr>
        <w:t>Sommer</w:t>
      </w:r>
      <w:proofErr w:type="spellEnd"/>
      <w:r w:rsidRPr="003F4CA5">
        <w:rPr>
          <w:rFonts w:ascii="Arial" w:hAnsi="Arial" w:cs="Arial"/>
          <w:color w:val="191E56"/>
        </w:rPr>
        <w:t xml:space="preserve">, P. M. (2003) ‘Computer Forensics Education’, </w:t>
      </w:r>
      <w:r w:rsidRPr="003F4CA5">
        <w:rPr>
          <w:rFonts w:ascii="Arial" w:hAnsi="Arial" w:cs="Arial"/>
          <w:i/>
          <w:iCs/>
          <w:color w:val="191E56"/>
        </w:rPr>
        <w:t>IEEE Security &amp; Privacy</w:t>
      </w:r>
      <w:r w:rsidRPr="003F4CA5">
        <w:rPr>
          <w:rFonts w:ascii="Arial" w:hAnsi="Arial" w:cs="Arial"/>
          <w:color w:val="191E56"/>
        </w:rPr>
        <w:t xml:space="preserve">, Jul-Aug 2003, Volume 1, Issue: 4, pp. 15-23 </w:t>
      </w:r>
    </w:p>
    <w:sectPr w:rsidR="00970E23" w:rsidRPr="003F4CA5" w:rsidSect="004037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625"/>
    <w:multiLevelType w:val="multilevel"/>
    <w:tmpl w:val="7FA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47DC8"/>
    <w:multiLevelType w:val="multilevel"/>
    <w:tmpl w:val="6E4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A3C19"/>
    <w:multiLevelType w:val="hybridMultilevel"/>
    <w:tmpl w:val="7C3EF188"/>
    <w:lvl w:ilvl="0" w:tplc="AB30D374">
      <w:start w:val="1"/>
      <w:numFmt w:val="bullet"/>
      <w:lvlText w:val="•"/>
      <w:lvlJc w:val="left"/>
      <w:pPr>
        <w:tabs>
          <w:tab w:val="num" w:pos="720"/>
        </w:tabs>
        <w:ind w:left="720" w:hanging="360"/>
      </w:pPr>
      <w:rPr>
        <w:rFonts w:ascii="Arial" w:hAnsi="Arial" w:hint="default"/>
      </w:rPr>
    </w:lvl>
    <w:lvl w:ilvl="1" w:tplc="88186106">
      <w:numFmt w:val="bullet"/>
      <w:lvlText w:val="–"/>
      <w:lvlJc w:val="left"/>
      <w:pPr>
        <w:tabs>
          <w:tab w:val="num" w:pos="1440"/>
        </w:tabs>
        <w:ind w:left="1440" w:hanging="360"/>
      </w:pPr>
      <w:rPr>
        <w:rFonts w:ascii="Arial" w:hAnsi="Arial" w:hint="default"/>
      </w:rPr>
    </w:lvl>
    <w:lvl w:ilvl="2" w:tplc="76981E94" w:tentative="1">
      <w:start w:val="1"/>
      <w:numFmt w:val="bullet"/>
      <w:lvlText w:val="•"/>
      <w:lvlJc w:val="left"/>
      <w:pPr>
        <w:tabs>
          <w:tab w:val="num" w:pos="2160"/>
        </w:tabs>
        <w:ind w:left="2160" w:hanging="360"/>
      </w:pPr>
      <w:rPr>
        <w:rFonts w:ascii="Arial" w:hAnsi="Arial" w:hint="default"/>
      </w:rPr>
    </w:lvl>
    <w:lvl w:ilvl="3" w:tplc="73529A40" w:tentative="1">
      <w:start w:val="1"/>
      <w:numFmt w:val="bullet"/>
      <w:lvlText w:val="•"/>
      <w:lvlJc w:val="left"/>
      <w:pPr>
        <w:tabs>
          <w:tab w:val="num" w:pos="2880"/>
        </w:tabs>
        <w:ind w:left="2880" w:hanging="360"/>
      </w:pPr>
      <w:rPr>
        <w:rFonts w:ascii="Arial" w:hAnsi="Arial" w:hint="default"/>
      </w:rPr>
    </w:lvl>
    <w:lvl w:ilvl="4" w:tplc="F776FE5E" w:tentative="1">
      <w:start w:val="1"/>
      <w:numFmt w:val="bullet"/>
      <w:lvlText w:val="•"/>
      <w:lvlJc w:val="left"/>
      <w:pPr>
        <w:tabs>
          <w:tab w:val="num" w:pos="3600"/>
        </w:tabs>
        <w:ind w:left="3600" w:hanging="360"/>
      </w:pPr>
      <w:rPr>
        <w:rFonts w:ascii="Arial" w:hAnsi="Arial" w:hint="default"/>
      </w:rPr>
    </w:lvl>
    <w:lvl w:ilvl="5" w:tplc="F35CA4AA" w:tentative="1">
      <w:start w:val="1"/>
      <w:numFmt w:val="bullet"/>
      <w:lvlText w:val="•"/>
      <w:lvlJc w:val="left"/>
      <w:pPr>
        <w:tabs>
          <w:tab w:val="num" w:pos="4320"/>
        </w:tabs>
        <w:ind w:left="4320" w:hanging="360"/>
      </w:pPr>
      <w:rPr>
        <w:rFonts w:ascii="Arial" w:hAnsi="Arial" w:hint="default"/>
      </w:rPr>
    </w:lvl>
    <w:lvl w:ilvl="6" w:tplc="86E0B79A" w:tentative="1">
      <w:start w:val="1"/>
      <w:numFmt w:val="bullet"/>
      <w:lvlText w:val="•"/>
      <w:lvlJc w:val="left"/>
      <w:pPr>
        <w:tabs>
          <w:tab w:val="num" w:pos="5040"/>
        </w:tabs>
        <w:ind w:left="5040" w:hanging="360"/>
      </w:pPr>
      <w:rPr>
        <w:rFonts w:ascii="Arial" w:hAnsi="Arial" w:hint="default"/>
      </w:rPr>
    </w:lvl>
    <w:lvl w:ilvl="7" w:tplc="14A4171E" w:tentative="1">
      <w:start w:val="1"/>
      <w:numFmt w:val="bullet"/>
      <w:lvlText w:val="•"/>
      <w:lvlJc w:val="left"/>
      <w:pPr>
        <w:tabs>
          <w:tab w:val="num" w:pos="5760"/>
        </w:tabs>
        <w:ind w:left="5760" w:hanging="360"/>
      </w:pPr>
      <w:rPr>
        <w:rFonts w:ascii="Arial" w:hAnsi="Arial" w:hint="default"/>
      </w:rPr>
    </w:lvl>
    <w:lvl w:ilvl="8" w:tplc="2020F7DA" w:tentative="1">
      <w:start w:val="1"/>
      <w:numFmt w:val="bullet"/>
      <w:lvlText w:val="•"/>
      <w:lvlJc w:val="left"/>
      <w:pPr>
        <w:tabs>
          <w:tab w:val="num" w:pos="6480"/>
        </w:tabs>
        <w:ind w:left="6480" w:hanging="360"/>
      </w:pPr>
      <w:rPr>
        <w:rFonts w:ascii="Arial" w:hAnsi="Arial" w:hint="default"/>
      </w:rPr>
    </w:lvl>
  </w:abstractNum>
  <w:abstractNum w:abstractNumId="3">
    <w:nsid w:val="11755945"/>
    <w:multiLevelType w:val="hybridMultilevel"/>
    <w:tmpl w:val="0F6E5F70"/>
    <w:lvl w:ilvl="0" w:tplc="C6121EBC">
      <w:start w:val="1"/>
      <w:numFmt w:val="bullet"/>
      <w:lvlText w:val="•"/>
      <w:lvlJc w:val="left"/>
      <w:pPr>
        <w:tabs>
          <w:tab w:val="num" w:pos="720"/>
        </w:tabs>
        <w:ind w:left="720" w:hanging="360"/>
      </w:pPr>
      <w:rPr>
        <w:rFonts w:ascii="Arial" w:hAnsi="Arial" w:hint="default"/>
      </w:rPr>
    </w:lvl>
    <w:lvl w:ilvl="1" w:tplc="8EBE8228">
      <w:numFmt w:val="bullet"/>
      <w:lvlText w:val="–"/>
      <w:lvlJc w:val="left"/>
      <w:pPr>
        <w:tabs>
          <w:tab w:val="num" w:pos="1440"/>
        </w:tabs>
        <w:ind w:left="1440" w:hanging="360"/>
      </w:pPr>
      <w:rPr>
        <w:rFonts w:ascii="Arial" w:hAnsi="Arial" w:hint="default"/>
      </w:rPr>
    </w:lvl>
    <w:lvl w:ilvl="2" w:tplc="CEC26960" w:tentative="1">
      <w:start w:val="1"/>
      <w:numFmt w:val="bullet"/>
      <w:lvlText w:val="•"/>
      <w:lvlJc w:val="left"/>
      <w:pPr>
        <w:tabs>
          <w:tab w:val="num" w:pos="2160"/>
        </w:tabs>
        <w:ind w:left="2160" w:hanging="360"/>
      </w:pPr>
      <w:rPr>
        <w:rFonts w:ascii="Arial" w:hAnsi="Arial" w:hint="default"/>
      </w:rPr>
    </w:lvl>
    <w:lvl w:ilvl="3" w:tplc="03B44F52" w:tentative="1">
      <w:start w:val="1"/>
      <w:numFmt w:val="bullet"/>
      <w:lvlText w:val="•"/>
      <w:lvlJc w:val="left"/>
      <w:pPr>
        <w:tabs>
          <w:tab w:val="num" w:pos="2880"/>
        </w:tabs>
        <w:ind w:left="2880" w:hanging="360"/>
      </w:pPr>
      <w:rPr>
        <w:rFonts w:ascii="Arial" w:hAnsi="Arial" w:hint="default"/>
      </w:rPr>
    </w:lvl>
    <w:lvl w:ilvl="4" w:tplc="9528CAD0" w:tentative="1">
      <w:start w:val="1"/>
      <w:numFmt w:val="bullet"/>
      <w:lvlText w:val="•"/>
      <w:lvlJc w:val="left"/>
      <w:pPr>
        <w:tabs>
          <w:tab w:val="num" w:pos="3600"/>
        </w:tabs>
        <w:ind w:left="3600" w:hanging="360"/>
      </w:pPr>
      <w:rPr>
        <w:rFonts w:ascii="Arial" w:hAnsi="Arial" w:hint="default"/>
      </w:rPr>
    </w:lvl>
    <w:lvl w:ilvl="5" w:tplc="4024004E" w:tentative="1">
      <w:start w:val="1"/>
      <w:numFmt w:val="bullet"/>
      <w:lvlText w:val="•"/>
      <w:lvlJc w:val="left"/>
      <w:pPr>
        <w:tabs>
          <w:tab w:val="num" w:pos="4320"/>
        </w:tabs>
        <w:ind w:left="4320" w:hanging="360"/>
      </w:pPr>
      <w:rPr>
        <w:rFonts w:ascii="Arial" w:hAnsi="Arial" w:hint="default"/>
      </w:rPr>
    </w:lvl>
    <w:lvl w:ilvl="6" w:tplc="0C5C7E6E" w:tentative="1">
      <w:start w:val="1"/>
      <w:numFmt w:val="bullet"/>
      <w:lvlText w:val="•"/>
      <w:lvlJc w:val="left"/>
      <w:pPr>
        <w:tabs>
          <w:tab w:val="num" w:pos="5040"/>
        </w:tabs>
        <w:ind w:left="5040" w:hanging="360"/>
      </w:pPr>
      <w:rPr>
        <w:rFonts w:ascii="Arial" w:hAnsi="Arial" w:hint="default"/>
      </w:rPr>
    </w:lvl>
    <w:lvl w:ilvl="7" w:tplc="A5CE6734" w:tentative="1">
      <w:start w:val="1"/>
      <w:numFmt w:val="bullet"/>
      <w:lvlText w:val="•"/>
      <w:lvlJc w:val="left"/>
      <w:pPr>
        <w:tabs>
          <w:tab w:val="num" w:pos="5760"/>
        </w:tabs>
        <w:ind w:left="5760" w:hanging="360"/>
      </w:pPr>
      <w:rPr>
        <w:rFonts w:ascii="Arial" w:hAnsi="Arial" w:hint="default"/>
      </w:rPr>
    </w:lvl>
    <w:lvl w:ilvl="8" w:tplc="A0683BD2" w:tentative="1">
      <w:start w:val="1"/>
      <w:numFmt w:val="bullet"/>
      <w:lvlText w:val="•"/>
      <w:lvlJc w:val="left"/>
      <w:pPr>
        <w:tabs>
          <w:tab w:val="num" w:pos="6480"/>
        </w:tabs>
        <w:ind w:left="6480" w:hanging="360"/>
      </w:pPr>
      <w:rPr>
        <w:rFonts w:ascii="Arial" w:hAnsi="Arial" w:hint="default"/>
      </w:rPr>
    </w:lvl>
  </w:abstractNum>
  <w:abstractNum w:abstractNumId="4">
    <w:nsid w:val="16741902"/>
    <w:multiLevelType w:val="hybridMultilevel"/>
    <w:tmpl w:val="435EF430"/>
    <w:lvl w:ilvl="0" w:tplc="7234D3D8">
      <w:start w:val="1"/>
      <w:numFmt w:val="bullet"/>
      <w:lvlText w:val="•"/>
      <w:lvlJc w:val="left"/>
      <w:pPr>
        <w:tabs>
          <w:tab w:val="num" w:pos="720"/>
        </w:tabs>
        <w:ind w:left="720" w:hanging="360"/>
      </w:pPr>
      <w:rPr>
        <w:rFonts w:ascii="Arial" w:hAnsi="Arial" w:hint="default"/>
      </w:rPr>
    </w:lvl>
    <w:lvl w:ilvl="1" w:tplc="AACCFF64" w:tentative="1">
      <w:start w:val="1"/>
      <w:numFmt w:val="bullet"/>
      <w:lvlText w:val="•"/>
      <w:lvlJc w:val="left"/>
      <w:pPr>
        <w:tabs>
          <w:tab w:val="num" w:pos="1440"/>
        </w:tabs>
        <w:ind w:left="1440" w:hanging="360"/>
      </w:pPr>
      <w:rPr>
        <w:rFonts w:ascii="Arial" w:hAnsi="Arial" w:hint="default"/>
      </w:rPr>
    </w:lvl>
    <w:lvl w:ilvl="2" w:tplc="50AC2A40" w:tentative="1">
      <w:start w:val="1"/>
      <w:numFmt w:val="bullet"/>
      <w:lvlText w:val="•"/>
      <w:lvlJc w:val="left"/>
      <w:pPr>
        <w:tabs>
          <w:tab w:val="num" w:pos="2160"/>
        </w:tabs>
        <w:ind w:left="2160" w:hanging="360"/>
      </w:pPr>
      <w:rPr>
        <w:rFonts w:ascii="Arial" w:hAnsi="Arial" w:hint="default"/>
      </w:rPr>
    </w:lvl>
    <w:lvl w:ilvl="3" w:tplc="48741E26" w:tentative="1">
      <w:start w:val="1"/>
      <w:numFmt w:val="bullet"/>
      <w:lvlText w:val="•"/>
      <w:lvlJc w:val="left"/>
      <w:pPr>
        <w:tabs>
          <w:tab w:val="num" w:pos="2880"/>
        </w:tabs>
        <w:ind w:left="2880" w:hanging="360"/>
      </w:pPr>
      <w:rPr>
        <w:rFonts w:ascii="Arial" w:hAnsi="Arial" w:hint="default"/>
      </w:rPr>
    </w:lvl>
    <w:lvl w:ilvl="4" w:tplc="E6E0E26E" w:tentative="1">
      <w:start w:val="1"/>
      <w:numFmt w:val="bullet"/>
      <w:lvlText w:val="•"/>
      <w:lvlJc w:val="left"/>
      <w:pPr>
        <w:tabs>
          <w:tab w:val="num" w:pos="3600"/>
        </w:tabs>
        <w:ind w:left="3600" w:hanging="360"/>
      </w:pPr>
      <w:rPr>
        <w:rFonts w:ascii="Arial" w:hAnsi="Arial" w:hint="default"/>
      </w:rPr>
    </w:lvl>
    <w:lvl w:ilvl="5" w:tplc="1B8AD348" w:tentative="1">
      <w:start w:val="1"/>
      <w:numFmt w:val="bullet"/>
      <w:lvlText w:val="•"/>
      <w:lvlJc w:val="left"/>
      <w:pPr>
        <w:tabs>
          <w:tab w:val="num" w:pos="4320"/>
        </w:tabs>
        <w:ind w:left="4320" w:hanging="360"/>
      </w:pPr>
      <w:rPr>
        <w:rFonts w:ascii="Arial" w:hAnsi="Arial" w:hint="default"/>
      </w:rPr>
    </w:lvl>
    <w:lvl w:ilvl="6" w:tplc="E7D68952" w:tentative="1">
      <w:start w:val="1"/>
      <w:numFmt w:val="bullet"/>
      <w:lvlText w:val="•"/>
      <w:lvlJc w:val="left"/>
      <w:pPr>
        <w:tabs>
          <w:tab w:val="num" w:pos="5040"/>
        </w:tabs>
        <w:ind w:left="5040" w:hanging="360"/>
      </w:pPr>
      <w:rPr>
        <w:rFonts w:ascii="Arial" w:hAnsi="Arial" w:hint="default"/>
      </w:rPr>
    </w:lvl>
    <w:lvl w:ilvl="7" w:tplc="A21CA02A" w:tentative="1">
      <w:start w:val="1"/>
      <w:numFmt w:val="bullet"/>
      <w:lvlText w:val="•"/>
      <w:lvlJc w:val="left"/>
      <w:pPr>
        <w:tabs>
          <w:tab w:val="num" w:pos="5760"/>
        </w:tabs>
        <w:ind w:left="5760" w:hanging="360"/>
      </w:pPr>
      <w:rPr>
        <w:rFonts w:ascii="Arial" w:hAnsi="Arial" w:hint="default"/>
      </w:rPr>
    </w:lvl>
    <w:lvl w:ilvl="8" w:tplc="FB768324" w:tentative="1">
      <w:start w:val="1"/>
      <w:numFmt w:val="bullet"/>
      <w:lvlText w:val="•"/>
      <w:lvlJc w:val="left"/>
      <w:pPr>
        <w:tabs>
          <w:tab w:val="num" w:pos="6480"/>
        </w:tabs>
        <w:ind w:left="6480" w:hanging="360"/>
      </w:pPr>
      <w:rPr>
        <w:rFonts w:ascii="Arial" w:hAnsi="Arial" w:hint="default"/>
      </w:rPr>
    </w:lvl>
  </w:abstractNum>
  <w:abstractNum w:abstractNumId="5">
    <w:nsid w:val="1CF10240"/>
    <w:multiLevelType w:val="hybridMultilevel"/>
    <w:tmpl w:val="8D1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9277A"/>
    <w:multiLevelType w:val="hybridMultilevel"/>
    <w:tmpl w:val="3664F5EA"/>
    <w:lvl w:ilvl="0" w:tplc="C114C0EA">
      <w:start w:val="1"/>
      <w:numFmt w:val="bullet"/>
      <w:lvlText w:val="•"/>
      <w:lvlJc w:val="left"/>
      <w:pPr>
        <w:tabs>
          <w:tab w:val="num" w:pos="720"/>
        </w:tabs>
        <w:ind w:left="720" w:hanging="360"/>
      </w:pPr>
      <w:rPr>
        <w:rFonts w:ascii="Arial" w:hAnsi="Arial" w:hint="default"/>
      </w:rPr>
    </w:lvl>
    <w:lvl w:ilvl="1" w:tplc="459E3778">
      <w:numFmt w:val="bullet"/>
      <w:lvlText w:val="–"/>
      <w:lvlJc w:val="left"/>
      <w:pPr>
        <w:tabs>
          <w:tab w:val="num" w:pos="1440"/>
        </w:tabs>
        <w:ind w:left="1440" w:hanging="360"/>
      </w:pPr>
      <w:rPr>
        <w:rFonts w:ascii="Arial" w:hAnsi="Arial" w:hint="default"/>
      </w:rPr>
    </w:lvl>
    <w:lvl w:ilvl="2" w:tplc="56568C9A" w:tentative="1">
      <w:start w:val="1"/>
      <w:numFmt w:val="bullet"/>
      <w:lvlText w:val="•"/>
      <w:lvlJc w:val="left"/>
      <w:pPr>
        <w:tabs>
          <w:tab w:val="num" w:pos="2160"/>
        </w:tabs>
        <w:ind w:left="2160" w:hanging="360"/>
      </w:pPr>
      <w:rPr>
        <w:rFonts w:ascii="Arial" w:hAnsi="Arial" w:hint="default"/>
      </w:rPr>
    </w:lvl>
    <w:lvl w:ilvl="3" w:tplc="5E68509E" w:tentative="1">
      <w:start w:val="1"/>
      <w:numFmt w:val="bullet"/>
      <w:lvlText w:val="•"/>
      <w:lvlJc w:val="left"/>
      <w:pPr>
        <w:tabs>
          <w:tab w:val="num" w:pos="2880"/>
        </w:tabs>
        <w:ind w:left="2880" w:hanging="360"/>
      </w:pPr>
      <w:rPr>
        <w:rFonts w:ascii="Arial" w:hAnsi="Arial" w:hint="default"/>
      </w:rPr>
    </w:lvl>
    <w:lvl w:ilvl="4" w:tplc="2F1229F2" w:tentative="1">
      <w:start w:val="1"/>
      <w:numFmt w:val="bullet"/>
      <w:lvlText w:val="•"/>
      <w:lvlJc w:val="left"/>
      <w:pPr>
        <w:tabs>
          <w:tab w:val="num" w:pos="3600"/>
        </w:tabs>
        <w:ind w:left="3600" w:hanging="360"/>
      </w:pPr>
      <w:rPr>
        <w:rFonts w:ascii="Arial" w:hAnsi="Arial" w:hint="default"/>
      </w:rPr>
    </w:lvl>
    <w:lvl w:ilvl="5" w:tplc="70CEFD94" w:tentative="1">
      <w:start w:val="1"/>
      <w:numFmt w:val="bullet"/>
      <w:lvlText w:val="•"/>
      <w:lvlJc w:val="left"/>
      <w:pPr>
        <w:tabs>
          <w:tab w:val="num" w:pos="4320"/>
        </w:tabs>
        <w:ind w:left="4320" w:hanging="360"/>
      </w:pPr>
      <w:rPr>
        <w:rFonts w:ascii="Arial" w:hAnsi="Arial" w:hint="default"/>
      </w:rPr>
    </w:lvl>
    <w:lvl w:ilvl="6" w:tplc="B6240816" w:tentative="1">
      <w:start w:val="1"/>
      <w:numFmt w:val="bullet"/>
      <w:lvlText w:val="•"/>
      <w:lvlJc w:val="left"/>
      <w:pPr>
        <w:tabs>
          <w:tab w:val="num" w:pos="5040"/>
        </w:tabs>
        <w:ind w:left="5040" w:hanging="360"/>
      </w:pPr>
      <w:rPr>
        <w:rFonts w:ascii="Arial" w:hAnsi="Arial" w:hint="default"/>
      </w:rPr>
    </w:lvl>
    <w:lvl w:ilvl="7" w:tplc="B11E7230" w:tentative="1">
      <w:start w:val="1"/>
      <w:numFmt w:val="bullet"/>
      <w:lvlText w:val="•"/>
      <w:lvlJc w:val="left"/>
      <w:pPr>
        <w:tabs>
          <w:tab w:val="num" w:pos="5760"/>
        </w:tabs>
        <w:ind w:left="5760" w:hanging="360"/>
      </w:pPr>
      <w:rPr>
        <w:rFonts w:ascii="Arial" w:hAnsi="Arial" w:hint="default"/>
      </w:rPr>
    </w:lvl>
    <w:lvl w:ilvl="8" w:tplc="0686BC26" w:tentative="1">
      <w:start w:val="1"/>
      <w:numFmt w:val="bullet"/>
      <w:lvlText w:val="•"/>
      <w:lvlJc w:val="left"/>
      <w:pPr>
        <w:tabs>
          <w:tab w:val="num" w:pos="6480"/>
        </w:tabs>
        <w:ind w:left="6480" w:hanging="360"/>
      </w:pPr>
      <w:rPr>
        <w:rFonts w:ascii="Arial" w:hAnsi="Arial" w:hint="default"/>
      </w:rPr>
    </w:lvl>
  </w:abstractNum>
  <w:abstractNum w:abstractNumId="7">
    <w:nsid w:val="2AC165F2"/>
    <w:multiLevelType w:val="hybridMultilevel"/>
    <w:tmpl w:val="65FA7CE2"/>
    <w:lvl w:ilvl="0" w:tplc="5B1217CC">
      <w:start w:val="1"/>
      <w:numFmt w:val="bullet"/>
      <w:lvlText w:val="•"/>
      <w:lvlJc w:val="left"/>
      <w:pPr>
        <w:tabs>
          <w:tab w:val="num" w:pos="720"/>
        </w:tabs>
        <w:ind w:left="720" w:hanging="360"/>
      </w:pPr>
      <w:rPr>
        <w:rFonts w:ascii="Arial" w:hAnsi="Arial" w:hint="default"/>
      </w:rPr>
    </w:lvl>
    <w:lvl w:ilvl="1" w:tplc="411C3E50">
      <w:numFmt w:val="bullet"/>
      <w:lvlText w:val="–"/>
      <w:lvlJc w:val="left"/>
      <w:pPr>
        <w:tabs>
          <w:tab w:val="num" w:pos="1440"/>
        </w:tabs>
        <w:ind w:left="1440" w:hanging="360"/>
      </w:pPr>
      <w:rPr>
        <w:rFonts w:ascii="Arial" w:hAnsi="Arial" w:hint="default"/>
      </w:rPr>
    </w:lvl>
    <w:lvl w:ilvl="2" w:tplc="E4EE4548" w:tentative="1">
      <w:start w:val="1"/>
      <w:numFmt w:val="bullet"/>
      <w:lvlText w:val="•"/>
      <w:lvlJc w:val="left"/>
      <w:pPr>
        <w:tabs>
          <w:tab w:val="num" w:pos="2160"/>
        </w:tabs>
        <w:ind w:left="2160" w:hanging="360"/>
      </w:pPr>
      <w:rPr>
        <w:rFonts w:ascii="Arial" w:hAnsi="Arial" w:hint="default"/>
      </w:rPr>
    </w:lvl>
    <w:lvl w:ilvl="3" w:tplc="4776DAA8" w:tentative="1">
      <w:start w:val="1"/>
      <w:numFmt w:val="bullet"/>
      <w:lvlText w:val="•"/>
      <w:lvlJc w:val="left"/>
      <w:pPr>
        <w:tabs>
          <w:tab w:val="num" w:pos="2880"/>
        </w:tabs>
        <w:ind w:left="2880" w:hanging="360"/>
      </w:pPr>
      <w:rPr>
        <w:rFonts w:ascii="Arial" w:hAnsi="Arial" w:hint="default"/>
      </w:rPr>
    </w:lvl>
    <w:lvl w:ilvl="4" w:tplc="1752FF00" w:tentative="1">
      <w:start w:val="1"/>
      <w:numFmt w:val="bullet"/>
      <w:lvlText w:val="•"/>
      <w:lvlJc w:val="left"/>
      <w:pPr>
        <w:tabs>
          <w:tab w:val="num" w:pos="3600"/>
        </w:tabs>
        <w:ind w:left="3600" w:hanging="360"/>
      </w:pPr>
      <w:rPr>
        <w:rFonts w:ascii="Arial" w:hAnsi="Arial" w:hint="default"/>
      </w:rPr>
    </w:lvl>
    <w:lvl w:ilvl="5" w:tplc="512683DA" w:tentative="1">
      <w:start w:val="1"/>
      <w:numFmt w:val="bullet"/>
      <w:lvlText w:val="•"/>
      <w:lvlJc w:val="left"/>
      <w:pPr>
        <w:tabs>
          <w:tab w:val="num" w:pos="4320"/>
        </w:tabs>
        <w:ind w:left="4320" w:hanging="360"/>
      </w:pPr>
      <w:rPr>
        <w:rFonts w:ascii="Arial" w:hAnsi="Arial" w:hint="default"/>
      </w:rPr>
    </w:lvl>
    <w:lvl w:ilvl="6" w:tplc="B4BAB304" w:tentative="1">
      <w:start w:val="1"/>
      <w:numFmt w:val="bullet"/>
      <w:lvlText w:val="•"/>
      <w:lvlJc w:val="left"/>
      <w:pPr>
        <w:tabs>
          <w:tab w:val="num" w:pos="5040"/>
        </w:tabs>
        <w:ind w:left="5040" w:hanging="360"/>
      </w:pPr>
      <w:rPr>
        <w:rFonts w:ascii="Arial" w:hAnsi="Arial" w:hint="default"/>
      </w:rPr>
    </w:lvl>
    <w:lvl w:ilvl="7" w:tplc="3FF65174" w:tentative="1">
      <w:start w:val="1"/>
      <w:numFmt w:val="bullet"/>
      <w:lvlText w:val="•"/>
      <w:lvlJc w:val="left"/>
      <w:pPr>
        <w:tabs>
          <w:tab w:val="num" w:pos="5760"/>
        </w:tabs>
        <w:ind w:left="5760" w:hanging="360"/>
      </w:pPr>
      <w:rPr>
        <w:rFonts w:ascii="Arial" w:hAnsi="Arial" w:hint="default"/>
      </w:rPr>
    </w:lvl>
    <w:lvl w:ilvl="8" w:tplc="438E0FBA" w:tentative="1">
      <w:start w:val="1"/>
      <w:numFmt w:val="bullet"/>
      <w:lvlText w:val="•"/>
      <w:lvlJc w:val="left"/>
      <w:pPr>
        <w:tabs>
          <w:tab w:val="num" w:pos="6480"/>
        </w:tabs>
        <w:ind w:left="6480" w:hanging="360"/>
      </w:pPr>
      <w:rPr>
        <w:rFonts w:ascii="Arial" w:hAnsi="Arial" w:hint="default"/>
      </w:rPr>
    </w:lvl>
  </w:abstractNum>
  <w:abstractNum w:abstractNumId="8">
    <w:nsid w:val="2FB45A59"/>
    <w:multiLevelType w:val="hybridMultilevel"/>
    <w:tmpl w:val="ABE642F0"/>
    <w:lvl w:ilvl="0" w:tplc="49407166">
      <w:start w:val="1"/>
      <w:numFmt w:val="bullet"/>
      <w:lvlText w:val="•"/>
      <w:lvlJc w:val="left"/>
      <w:pPr>
        <w:tabs>
          <w:tab w:val="num" w:pos="720"/>
        </w:tabs>
        <w:ind w:left="720" w:hanging="360"/>
      </w:pPr>
      <w:rPr>
        <w:rFonts w:ascii="Arial" w:hAnsi="Arial" w:hint="default"/>
      </w:rPr>
    </w:lvl>
    <w:lvl w:ilvl="1" w:tplc="ED069198" w:tentative="1">
      <w:start w:val="1"/>
      <w:numFmt w:val="bullet"/>
      <w:lvlText w:val="•"/>
      <w:lvlJc w:val="left"/>
      <w:pPr>
        <w:tabs>
          <w:tab w:val="num" w:pos="1440"/>
        </w:tabs>
        <w:ind w:left="1440" w:hanging="360"/>
      </w:pPr>
      <w:rPr>
        <w:rFonts w:ascii="Arial" w:hAnsi="Arial" w:hint="default"/>
      </w:rPr>
    </w:lvl>
    <w:lvl w:ilvl="2" w:tplc="F0EADA0A" w:tentative="1">
      <w:start w:val="1"/>
      <w:numFmt w:val="bullet"/>
      <w:lvlText w:val="•"/>
      <w:lvlJc w:val="left"/>
      <w:pPr>
        <w:tabs>
          <w:tab w:val="num" w:pos="2160"/>
        </w:tabs>
        <w:ind w:left="2160" w:hanging="360"/>
      </w:pPr>
      <w:rPr>
        <w:rFonts w:ascii="Arial" w:hAnsi="Arial" w:hint="default"/>
      </w:rPr>
    </w:lvl>
    <w:lvl w:ilvl="3" w:tplc="7154424A" w:tentative="1">
      <w:start w:val="1"/>
      <w:numFmt w:val="bullet"/>
      <w:lvlText w:val="•"/>
      <w:lvlJc w:val="left"/>
      <w:pPr>
        <w:tabs>
          <w:tab w:val="num" w:pos="2880"/>
        </w:tabs>
        <w:ind w:left="2880" w:hanging="360"/>
      </w:pPr>
      <w:rPr>
        <w:rFonts w:ascii="Arial" w:hAnsi="Arial" w:hint="default"/>
      </w:rPr>
    </w:lvl>
    <w:lvl w:ilvl="4" w:tplc="95EAD77E" w:tentative="1">
      <w:start w:val="1"/>
      <w:numFmt w:val="bullet"/>
      <w:lvlText w:val="•"/>
      <w:lvlJc w:val="left"/>
      <w:pPr>
        <w:tabs>
          <w:tab w:val="num" w:pos="3600"/>
        </w:tabs>
        <w:ind w:left="3600" w:hanging="360"/>
      </w:pPr>
      <w:rPr>
        <w:rFonts w:ascii="Arial" w:hAnsi="Arial" w:hint="default"/>
      </w:rPr>
    </w:lvl>
    <w:lvl w:ilvl="5" w:tplc="A61023F0" w:tentative="1">
      <w:start w:val="1"/>
      <w:numFmt w:val="bullet"/>
      <w:lvlText w:val="•"/>
      <w:lvlJc w:val="left"/>
      <w:pPr>
        <w:tabs>
          <w:tab w:val="num" w:pos="4320"/>
        </w:tabs>
        <w:ind w:left="4320" w:hanging="360"/>
      </w:pPr>
      <w:rPr>
        <w:rFonts w:ascii="Arial" w:hAnsi="Arial" w:hint="default"/>
      </w:rPr>
    </w:lvl>
    <w:lvl w:ilvl="6" w:tplc="39420768" w:tentative="1">
      <w:start w:val="1"/>
      <w:numFmt w:val="bullet"/>
      <w:lvlText w:val="•"/>
      <w:lvlJc w:val="left"/>
      <w:pPr>
        <w:tabs>
          <w:tab w:val="num" w:pos="5040"/>
        </w:tabs>
        <w:ind w:left="5040" w:hanging="360"/>
      </w:pPr>
      <w:rPr>
        <w:rFonts w:ascii="Arial" w:hAnsi="Arial" w:hint="default"/>
      </w:rPr>
    </w:lvl>
    <w:lvl w:ilvl="7" w:tplc="5A62D982" w:tentative="1">
      <w:start w:val="1"/>
      <w:numFmt w:val="bullet"/>
      <w:lvlText w:val="•"/>
      <w:lvlJc w:val="left"/>
      <w:pPr>
        <w:tabs>
          <w:tab w:val="num" w:pos="5760"/>
        </w:tabs>
        <w:ind w:left="5760" w:hanging="360"/>
      </w:pPr>
      <w:rPr>
        <w:rFonts w:ascii="Arial" w:hAnsi="Arial" w:hint="default"/>
      </w:rPr>
    </w:lvl>
    <w:lvl w:ilvl="8" w:tplc="E71A9690" w:tentative="1">
      <w:start w:val="1"/>
      <w:numFmt w:val="bullet"/>
      <w:lvlText w:val="•"/>
      <w:lvlJc w:val="left"/>
      <w:pPr>
        <w:tabs>
          <w:tab w:val="num" w:pos="6480"/>
        </w:tabs>
        <w:ind w:left="6480" w:hanging="360"/>
      </w:pPr>
      <w:rPr>
        <w:rFonts w:ascii="Arial" w:hAnsi="Arial" w:hint="default"/>
      </w:rPr>
    </w:lvl>
  </w:abstractNum>
  <w:abstractNum w:abstractNumId="9">
    <w:nsid w:val="3193204D"/>
    <w:multiLevelType w:val="hybridMultilevel"/>
    <w:tmpl w:val="A8B265A8"/>
    <w:lvl w:ilvl="0" w:tplc="45843CBE">
      <w:start w:val="1"/>
      <w:numFmt w:val="bullet"/>
      <w:lvlText w:val="•"/>
      <w:lvlJc w:val="left"/>
      <w:pPr>
        <w:tabs>
          <w:tab w:val="num" w:pos="720"/>
        </w:tabs>
        <w:ind w:left="720" w:hanging="360"/>
      </w:pPr>
      <w:rPr>
        <w:rFonts w:ascii="Arial" w:hAnsi="Arial" w:hint="default"/>
      </w:rPr>
    </w:lvl>
    <w:lvl w:ilvl="1" w:tplc="D6B0D51A" w:tentative="1">
      <w:start w:val="1"/>
      <w:numFmt w:val="bullet"/>
      <w:lvlText w:val="•"/>
      <w:lvlJc w:val="left"/>
      <w:pPr>
        <w:tabs>
          <w:tab w:val="num" w:pos="1440"/>
        </w:tabs>
        <w:ind w:left="1440" w:hanging="360"/>
      </w:pPr>
      <w:rPr>
        <w:rFonts w:ascii="Arial" w:hAnsi="Arial" w:hint="default"/>
      </w:rPr>
    </w:lvl>
    <w:lvl w:ilvl="2" w:tplc="E96EB4BC" w:tentative="1">
      <w:start w:val="1"/>
      <w:numFmt w:val="bullet"/>
      <w:lvlText w:val="•"/>
      <w:lvlJc w:val="left"/>
      <w:pPr>
        <w:tabs>
          <w:tab w:val="num" w:pos="2160"/>
        </w:tabs>
        <w:ind w:left="2160" w:hanging="360"/>
      </w:pPr>
      <w:rPr>
        <w:rFonts w:ascii="Arial" w:hAnsi="Arial" w:hint="default"/>
      </w:rPr>
    </w:lvl>
    <w:lvl w:ilvl="3" w:tplc="2AD0BA58" w:tentative="1">
      <w:start w:val="1"/>
      <w:numFmt w:val="bullet"/>
      <w:lvlText w:val="•"/>
      <w:lvlJc w:val="left"/>
      <w:pPr>
        <w:tabs>
          <w:tab w:val="num" w:pos="2880"/>
        </w:tabs>
        <w:ind w:left="2880" w:hanging="360"/>
      </w:pPr>
      <w:rPr>
        <w:rFonts w:ascii="Arial" w:hAnsi="Arial" w:hint="default"/>
      </w:rPr>
    </w:lvl>
    <w:lvl w:ilvl="4" w:tplc="624EBC8C" w:tentative="1">
      <w:start w:val="1"/>
      <w:numFmt w:val="bullet"/>
      <w:lvlText w:val="•"/>
      <w:lvlJc w:val="left"/>
      <w:pPr>
        <w:tabs>
          <w:tab w:val="num" w:pos="3600"/>
        </w:tabs>
        <w:ind w:left="3600" w:hanging="360"/>
      </w:pPr>
      <w:rPr>
        <w:rFonts w:ascii="Arial" w:hAnsi="Arial" w:hint="default"/>
      </w:rPr>
    </w:lvl>
    <w:lvl w:ilvl="5" w:tplc="EA60F872" w:tentative="1">
      <w:start w:val="1"/>
      <w:numFmt w:val="bullet"/>
      <w:lvlText w:val="•"/>
      <w:lvlJc w:val="left"/>
      <w:pPr>
        <w:tabs>
          <w:tab w:val="num" w:pos="4320"/>
        </w:tabs>
        <w:ind w:left="4320" w:hanging="360"/>
      </w:pPr>
      <w:rPr>
        <w:rFonts w:ascii="Arial" w:hAnsi="Arial" w:hint="default"/>
      </w:rPr>
    </w:lvl>
    <w:lvl w:ilvl="6" w:tplc="F8C8990A" w:tentative="1">
      <w:start w:val="1"/>
      <w:numFmt w:val="bullet"/>
      <w:lvlText w:val="•"/>
      <w:lvlJc w:val="left"/>
      <w:pPr>
        <w:tabs>
          <w:tab w:val="num" w:pos="5040"/>
        </w:tabs>
        <w:ind w:left="5040" w:hanging="360"/>
      </w:pPr>
      <w:rPr>
        <w:rFonts w:ascii="Arial" w:hAnsi="Arial" w:hint="default"/>
      </w:rPr>
    </w:lvl>
    <w:lvl w:ilvl="7" w:tplc="B5CCD79C" w:tentative="1">
      <w:start w:val="1"/>
      <w:numFmt w:val="bullet"/>
      <w:lvlText w:val="•"/>
      <w:lvlJc w:val="left"/>
      <w:pPr>
        <w:tabs>
          <w:tab w:val="num" w:pos="5760"/>
        </w:tabs>
        <w:ind w:left="5760" w:hanging="360"/>
      </w:pPr>
      <w:rPr>
        <w:rFonts w:ascii="Arial" w:hAnsi="Arial" w:hint="default"/>
      </w:rPr>
    </w:lvl>
    <w:lvl w:ilvl="8" w:tplc="163AEDFE" w:tentative="1">
      <w:start w:val="1"/>
      <w:numFmt w:val="bullet"/>
      <w:lvlText w:val="•"/>
      <w:lvlJc w:val="left"/>
      <w:pPr>
        <w:tabs>
          <w:tab w:val="num" w:pos="6480"/>
        </w:tabs>
        <w:ind w:left="6480" w:hanging="360"/>
      </w:pPr>
      <w:rPr>
        <w:rFonts w:ascii="Arial" w:hAnsi="Arial" w:hint="default"/>
      </w:rPr>
    </w:lvl>
  </w:abstractNum>
  <w:abstractNum w:abstractNumId="10">
    <w:nsid w:val="3FA022D0"/>
    <w:multiLevelType w:val="hybridMultilevel"/>
    <w:tmpl w:val="5C860442"/>
    <w:lvl w:ilvl="0" w:tplc="34EA70B0">
      <w:start w:val="1"/>
      <w:numFmt w:val="decimal"/>
      <w:pStyle w:val="FigureCaption"/>
      <w:lvlText w:val="figure %1."/>
      <w:lvlJc w:val="left"/>
      <w:pPr>
        <w:ind w:left="720" w:hanging="360"/>
      </w:pPr>
      <w:rPr>
        <w:rFonts w:ascii="Times New Roman" w:hAnsi="Times New Roman" w:hint="default"/>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8559F"/>
    <w:multiLevelType w:val="hybridMultilevel"/>
    <w:tmpl w:val="1B8C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34E89"/>
    <w:multiLevelType w:val="hybridMultilevel"/>
    <w:tmpl w:val="65E8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22186"/>
    <w:multiLevelType w:val="hybridMultilevel"/>
    <w:tmpl w:val="9282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92025"/>
    <w:multiLevelType w:val="hybridMultilevel"/>
    <w:tmpl w:val="BE00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740E4"/>
    <w:multiLevelType w:val="hybridMultilevel"/>
    <w:tmpl w:val="53125756"/>
    <w:lvl w:ilvl="0" w:tplc="FE165E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D35156"/>
    <w:multiLevelType w:val="multilevel"/>
    <w:tmpl w:val="292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6D50C7"/>
    <w:multiLevelType w:val="hybridMultilevel"/>
    <w:tmpl w:val="34CE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120B55"/>
    <w:multiLevelType w:val="hybridMultilevel"/>
    <w:tmpl w:val="C574ACFA"/>
    <w:lvl w:ilvl="0" w:tplc="9D6A5BDA">
      <w:start w:val="1"/>
      <w:numFmt w:val="bullet"/>
      <w:lvlText w:val="•"/>
      <w:lvlJc w:val="left"/>
      <w:pPr>
        <w:tabs>
          <w:tab w:val="num" w:pos="720"/>
        </w:tabs>
        <w:ind w:left="720" w:hanging="360"/>
      </w:pPr>
      <w:rPr>
        <w:rFonts w:ascii="Arial" w:hAnsi="Arial" w:hint="default"/>
      </w:rPr>
    </w:lvl>
    <w:lvl w:ilvl="1" w:tplc="45900D40">
      <w:numFmt w:val="bullet"/>
      <w:lvlText w:val="–"/>
      <w:lvlJc w:val="left"/>
      <w:pPr>
        <w:tabs>
          <w:tab w:val="num" w:pos="1440"/>
        </w:tabs>
        <w:ind w:left="1440" w:hanging="360"/>
      </w:pPr>
      <w:rPr>
        <w:rFonts w:ascii="Arial" w:hAnsi="Arial" w:hint="default"/>
      </w:rPr>
    </w:lvl>
    <w:lvl w:ilvl="2" w:tplc="C7DA7A2E">
      <w:numFmt w:val="bullet"/>
      <w:lvlText w:val="•"/>
      <w:lvlJc w:val="left"/>
      <w:pPr>
        <w:tabs>
          <w:tab w:val="num" w:pos="2160"/>
        </w:tabs>
        <w:ind w:left="2160" w:hanging="360"/>
      </w:pPr>
      <w:rPr>
        <w:rFonts w:ascii="Arial" w:hAnsi="Arial" w:hint="default"/>
      </w:rPr>
    </w:lvl>
    <w:lvl w:ilvl="3" w:tplc="A5A8D1B2" w:tentative="1">
      <w:start w:val="1"/>
      <w:numFmt w:val="bullet"/>
      <w:lvlText w:val="•"/>
      <w:lvlJc w:val="left"/>
      <w:pPr>
        <w:tabs>
          <w:tab w:val="num" w:pos="2880"/>
        </w:tabs>
        <w:ind w:left="2880" w:hanging="360"/>
      </w:pPr>
      <w:rPr>
        <w:rFonts w:ascii="Arial" w:hAnsi="Arial" w:hint="default"/>
      </w:rPr>
    </w:lvl>
    <w:lvl w:ilvl="4" w:tplc="0EC61E4A" w:tentative="1">
      <w:start w:val="1"/>
      <w:numFmt w:val="bullet"/>
      <w:lvlText w:val="•"/>
      <w:lvlJc w:val="left"/>
      <w:pPr>
        <w:tabs>
          <w:tab w:val="num" w:pos="3600"/>
        </w:tabs>
        <w:ind w:left="3600" w:hanging="360"/>
      </w:pPr>
      <w:rPr>
        <w:rFonts w:ascii="Arial" w:hAnsi="Arial" w:hint="default"/>
      </w:rPr>
    </w:lvl>
    <w:lvl w:ilvl="5" w:tplc="6A98EBB2" w:tentative="1">
      <w:start w:val="1"/>
      <w:numFmt w:val="bullet"/>
      <w:lvlText w:val="•"/>
      <w:lvlJc w:val="left"/>
      <w:pPr>
        <w:tabs>
          <w:tab w:val="num" w:pos="4320"/>
        </w:tabs>
        <w:ind w:left="4320" w:hanging="360"/>
      </w:pPr>
      <w:rPr>
        <w:rFonts w:ascii="Arial" w:hAnsi="Arial" w:hint="default"/>
      </w:rPr>
    </w:lvl>
    <w:lvl w:ilvl="6" w:tplc="AE545BE2" w:tentative="1">
      <w:start w:val="1"/>
      <w:numFmt w:val="bullet"/>
      <w:lvlText w:val="•"/>
      <w:lvlJc w:val="left"/>
      <w:pPr>
        <w:tabs>
          <w:tab w:val="num" w:pos="5040"/>
        </w:tabs>
        <w:ind w:left="5040" w:hanging="360"/>
      </w:pPr>
      <w:rPr>
        <w:rFonts w:ascii="Arial" w:hAnsi="Arial" w:hint="default"/>
      </w:rPr>
    </w:lvl>
    <w:lvl w:ilvl="7" w:tplc="60889EB0" w:tentative="1">
      <w:start w:val="1"/>
      <w:numFmt w:val="bullet"/>
      <w:lvlText w:val="•"/>
      <w:lvlJc w:val="left"/>
      <w:pPr>
        <w:tabs>
          <w:tab w:val="num" w:pos="5760"/>
        </w:tabs>
        <w:ind w:left="5760" w:hanging="360"/>
      </w:pPr>
      <w:rPr>
        <w:rFonts w:ascii="Arial" w:hAnsi="Arial" w:hint="default"/>
      </w:rPr>
    </w:lvl>
    <w:lvl w:ilvl="8" w:tplc="38E4E90E" w:tentative="1">
      <w:start w:val="1"/>
      <w:numFmt w:val="bullet"/>
      <w:lvlText w:val="•"/>
      <w:lvlJc w:val="left"/>
      <w:pPr>
        <w:tabs>
          <w:tab w:val="num" w:pos="6480"/>
        </w:tabs>
        <w:ind w:left="6480" w:hanging="360"/>
      </w:pPr>
      <w:rPr>
        <w:rFonts w:ascii="Arial" w:hAnsi="Arial" w:hint="default"/>
      </w:rPr>
    </w:lvl>
  </w:abstractNum>
  <w:abstractNum w:abstractNumId="19">
    <w:nsid w:val="685B381C"/>
    <w:multiLevelType w:val="hybridMultilevel"/>
    <w:tmpl w:val="71BE07FA"/>
    <w:lvl w:ilvl="0" w:tplc="7360C688">
      <w:start w:val="1"/>
      <w:numFmt w:val="bullet"/>
      <w:lvlText w:val="•"/>
      <w:lvlJc w:val="left"/>
      <w:pPr>
        <w:tabs>
          <w:tab w:val="num" w:pos="720"/>
        </w:tabs>
        <w:ind w:left="720" w:hanging="360"/>
      </w:pPr>
      <w:rPr>
        <w:rFonts w:ascii="Arial" w:hAnsi="Arial" w:hint="default"/>
      </w:rPr>
    </w:lvl>
    <w:lvl w:ilvl="1" w:tplc="C734BEA2">
      <w:numFmt w:val="bullet"/>
      <w:lvlText w:val="–"/>
      <w:lvlJc w:val="left"/>
      <w:pPr>
        <w:tabs>
          <w:tab w:val="num" w:pos="1440"/>
        </w:tabs>
        <w:ind w:left="1440" w:hanging="360"/>
      </w:pPr>
      <w:rPr>
        <w:rFonts w:ascii="Arial" w:hAnsi="Arial" w:hint="default"/>
      </w:rPr>
    </w:lvl>
    <w:lvl w:ilvl="2" w:tplc="E3F011AC" w:tentative="1">
      <w:start w:val="1"/>
      <w:numFmt w:val="bullet"/>
      <w:lvlText w:val="•"/>
      <w:lvlJc w:val="left"/>
      <w:pPr>
        <w:tabs>
          <w:tab w:val="num" w:pos="2160"/>
        </w:tabs>
        <w:ind w:left="2160" w:hanging="360"/>
      </w:pPr>
      <w:rPr>
        <w:rFonts w:ascii="Arial" w:hAnsi="Arial" w:hint="default"/>
      </w:rPr>
    </w:lvl>
    <w:lvl w:ilvl="3" w:tplc="519421A6" w:tentative="1">
      <w:start w:val="1"/>
      <w:numFmt w:val="bullet"/>
      <w:lvlText w:val="•"/>
      <w:lvlJc w:val="left"/>
      <w:pPr>
        <w:tabs>
          <w:tab w:val="num" w:pos="2880"/>
        </w:tabs>
        <w:ind w:left="2880" w:hanging="360"/>
      </w:pPr>
      <w:rPr>
        <w:rFonts w:ascii="Arial" w:hAnsi="Arial" w:hint="default"/>
      </w:rPr>
    </w:lvl>
    <w:lvl w:ilvl="4" w:tplc="5A68E55E" w:tentative="1">
      <w:start w:val="1"/>
      <w:numFmt w:val="bullet"/>
      <w:lvlText w:val="•"/>
      <w:lvlJc w:val="left"/>
      <w:pPr>
        <w:tabs>
          <w:tab w:val="num" w:pos="3600"/>
        </w:tabs>
        <w:ind w:left="3600" w:hanging="360"/>
      </w:pPr>
      <w:rPr>
        <w:rFonts w:ascii="Arial" w:hAnsi="Arial" w:hint="default"/>
      </w:rPr>
    </w:lvl>
    <w:lvl w:ilvl="5" w:tplc="FEDA76F4" w:tentative="1">
      <w:start w:val="1"/>
      <w:numFmt w:val="bullet"/>
      <w:lvlText w:val="•"/>
      <w:lvlJc w:val="left"/>
      <w:pPr>
        <w:tabs>
          <w:tab w:val="num" w:pos="4320"/>
        </w:tabs>
        <w:ind w:left="4320" w:hanging="360"/>
      </w:pPr>
      <w:rPr>
        <w:rFonts w:ascii="Arial" w:hAnsi="Arial" w:hint="default"/>
      </w:rPr>
    </w:lvl>
    <w:lvl w:ilvl="6" w:tplc="0750EFD4" w:tentative="1">
      <w:start w:val="1"/>
      <w:numFmt w:val="bullet"/>
      <w:lvlText w:val="•"/>
      <w:lvlJc w:val="left"/>
      <w:pPr>
        <w:tabs>
          <w:tab w:val="num" w:pos="5040"/>
        </w:tabs>
        <w:ind w:left="5040" w:hanging="360"/>
      </w:pPr>
      <w:rPr>
        <w:rFonts w:ascii="Arial" w:hAnsi="Arial" w:hint="default"/>
      </w:rPr>
    </w:lvl>
    <w:lvl w:ilvl="7" w:tplc="49D6E40C" w:tentative="1">
      <w:start w:val="1"/>
      <w:numFmt w:val="bullet"/>
      <w:lvlText w:val="•"/>
      <w:lvlJc w:val="left"/>
      <w:pPr>
        <w:tabs>
          <w:tab w:val="num" w:pos="5760"/>
        </w:tabs>
        <w:ind w:left="5760" w:hanging="360"/>
      </w:pPr>
      <w:rPr>
        <w:rFonts w:ascii="Arial" w:hAnsi="Arial" w:hint="default"/>
      </w:rPr>
    </w:lvl>
    <w:lvl w:ilvl="8" w:tplc="2196F7C0" w:tentative="1">
      <w:start w:val="1"/>
      <w:numFmt w:val="bullet"/>
      <w:lvlText w:val="•"/>
      <w:lvlJc w:val="left"/>
      <w:pPr>
        <w:tabs>
          <w:tab w:val="num" w:pos="6480"/>
        </w:tabs>
        <w:ind w:left="6480" w:hanging="360"/>
      </w:pPr>
      <w:rPr>
        <w:rFonts w:ascii="Arial" w:hAnsi="Arial" w:hint="default"/>
      </w:rPr>
    </w:lvl>
  </w:abstractNum>
  <w:abstractNum w:abstractNumId="20">
    <w:nsid w:val="749E33E9"/>
    <w:multiLevelType w:val="hybridMultilevel"/>
    <w:tmpl w:val="5BD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782AF8"/>
    <w:multiLevelType w:val="hybridMultilevel"/>
    <w:tmpl w:val="32E4D99C"/>
    <w:lvl w:ilvl="0" w:tplc="CFDE0CAC">
      <w:start w:val="1"/>
      <w:numFmt w:val="bullet"/>
      <w:lvlText w:val="–"/>
      <w:lvlJc w:val="left"/>
      <w:pPr>
        <w:tabs>
          <w:tab w:val="num" w:pos="720"/>
        </w:tabs>
        <w:ind w:left="720" w:hanging="360"/>
      </w:pPr>
      <w:rPr>
        <w:rFonts w:ascii="Arial" w:hAnsi="Arial" w:hint="default"/>
      </w:rPr>
    </w:lvl>
    <w:lvl w:ilvl="1" w:tplc="80EC55FE">
      <w:start w:val="1"/>
      <w:numFmt w:val="bullet"/>
      <w:lvlText w:val="–"/>
      <w:lvlJc w:val="left"/>
      <w:pPr>
        <w:tabs>
          <w:tab w:val="num" w:pos="1440"/>
        </w:tabs>
        <w:ind w:left="1440" w:hanging="360"/>
      </w:pPr>
      <w:rPr>
        <w:rFonts w:ascii="Arial" w:hAnsi="Arial" w:hint="default"/>
      </w:rPr>
    </w:lvl>
    <w:lvl w:ilvl="2" w:tplc="48CE80A2" w:tentative="1">
      <w:start w:val="1"/>
      <w:numFmt w:val="bullet"/>
      <w:lvlText w:val="–"/>
      <w:lvlJc w:val="left"/>
      <w:pPr>
        <w:tabs>
          <w:tab w:val="num" w:pos="2160"/>
        </w:tabs>
        <w:ind w:left="2160" w:hanging="360"/>
      </w:pPr>
      <w:rPr>
        <w:rFonts w:ascii="Arial" w:hAnsi="Arial" w:hint="default"/>
      </w:rPr>
    </w:lvl>
    <w:lvl w:ilvl="3" w:tplc="44608706" w:tentative="1">
      <w:start w:val="1"/>
      <w:numFmt w:val="bullet"/>
      <w:lvlText w:val="–"/>
      <w:lvlJc w:val="left"/>
      <w:pPr>
        <w:tabs>
          <w:tab w:val="num" w:pos="2880"/>
        </w:tabs>
        <w:ind w:left="2880" w:hanging="360"/>
      </w:pPr>
      <w:rPr>
        <w:rFonts w:ascii="Arial" w:hAnsi="Arial" w:hint="default"/>
      </w:rPr>
    </w:lvl>
    <w:lvl w:ilvl="4" w:tplc="915C12A8" w:tentative="1">
      <w:start w:val="1"/>
      <w:numFmt w:val="bullet"/>
      <w:lvlText w:val="–"/>
      <w:lvlJc w:val="left"/>
      <w:pPr>
        <w:tabs>
          <w:tab w:val="num" w:pos="3600"/>
        </w:tabs>
        <w:ind w:left="3600" w:hanging="360"/>
      </w:pPr>
      <w:rPr>
        <w:rFonts w:ascii="Arial" w:hAnsi="Arial" w:hint="default"/>
      </w:rPr>
    </w:lvl>
    <w:lvl w:ilvl="5" w:tplc="1D269E9E" w:tentative="1">
      <w:start w:val="1"/>
      <w:numFmt w:val="bullet"/>
      <w:lvlText w:val="–"/>
      <w:lvlJc w:val="left"/>
      <w:pPr>
        <w:tabs>
          <w:tab w:val="num" w:pos="4320"/>
        </w:tabs>
        <w:ind w:left="4320" w:hanging="360"/>
      </w:pPr>
      <w:rPr>
        <w:rFonts w:ascii="Arial" w:hAnsi="Arial" w:hint="default"/>
      </w:rPr>
    </w:lvl>
    <w:lvl w:ilvl="6" w:tplc="A8CC3D2E" w:tentative="1">
      <w:start w:val="1"/>
      <w:numFmt w:val="bullet"/>
      <w:lvlText w:val="–"/>
      <w:lvlJc w:val="left"/>
      <w:pPr>
        <w:tabs>
          <w:tab w:val="num" w:pos="5040"/>
        </w:tabs>
        <w:ind w:left="5040" w:hanging="360"/>
      </w:pPr>
      <w:rPr>
        <w:rFonts w:ascii="Arial" w:hAnsi="Arial" w:hint="default"/>
      </w:rPr>
    </w:lvl>
    <w:lvl w:ilvl="7" w:tplc="84AEAE26" w:tentative="1">
      <w:start w:val="1"/>
      <w:numFmt w:val="bullet"/>
      <w:lvlText w:val="–"/>
      <w:lvlJc w:val="left"/>
      <w:pPr>
        <w:tabs>
          <w:tab w:val="num" w:pos="5760"/>
        </w:tabs>
        <w:ind w:left="5760" w:hanging="360"/>
      </w:pPr>
      <w:rPr>
        <w:rFonts w:ascii="Arial" w:hAnsi="Arial" w:hint="default"/>
      </w:rPr>
    </w:lvl>
    <w:lvl w:ilvl="8" w:tplc="7E981A94"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9"/>
  </w:num>
  <w:num w:numId="3">
    <w:abstractNumId w:val="6"/>
  </w:num>
  <w:num w:numId="4">
    <w:abstractNumId w:val="7"/>
  </w:num>
  <w:num w:numId="5">
    <w:abstractNumId w:val="2"/>
  </w:num>
  <w:num w:numId="6">
    <w:abstractNumId w:val="3"/>
  </w:num>
  <w:num w:numId="7">
    <w:abstractNumId w:val="18"/>
  </w:num>
  <w:num w:numId="8">
    <w:abstractNumId w:val="21"/>
  </w:num>
  <w:num w:numId="9">
    <w:abstractNumId w:val="19"/>
  </w:num>
  <w:num w:numId="10">
    <w:abstractNumId w:val="10"/>
  </w:num>
  <w:num w:numId="11">
    <w:abstractNumId w:val="16"/>
  </w:num>
  <w:num w:numId="12">
    <w:abstractNumId w:val="20"/>
  </w:num>
  <w:num w:numId="13">
    <w:abstractNumId w:val="0"/>
  </w:num>
  <w:num w:numId="14">
    <w:abstractNumId w:val="1"/>
  </w:num>
  <w:num w:numId="15">
    <w:abstractNumId w:val="14"/>
  </w:num>
  <w:num w:numId="16">
    <w:abstractNumId w:val="8"/>
  </w:num>
  <w:num w:numId="17">
    <w:abstractNumId w:val="4"/>
  </w:num>
  <w:num w:numId="18">
    <w:abstractNumId w:val="17"/>
  </w:num>
  <w:num w:numId="19">
    <w:abstractNumId w:val="11"/>
  </w:num>
  <w:num w:numId="20">
    <w:abstractNumId w:val="12"/>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79"/>
    <w:rsid w:val="000341B0"/>
    <w:rsid w:val="00036FFD"/>
    <w:rsid w:val="00045AD7"/>
    <w:rsid w:val="00067C60"/>
    <w:rsid w:val="000A6DC9"/>
    <w:rsid w:val="000D6ED6"/>
    <w:rsid w:val="000E4B64"/>
    <w:rsid w:val="000F30ED"/>
    <w:rsid w:val="000F71F6"/>
    <w:rsid w:val="00104608"/>
    <w:rsid w:val="00110958"/>
    <w:rsid w:val="00132631"/>
    <w:rsid w:val="00144058"/>
    <w:rsid w:val="00144429"/>
    <w:rsid w:val="0015270B"/>
    <w:rsid w:val="0016056F"/>
    <w:rsid w:val="00166F49"/>
    <w:rsid w:val="00174874"/>
    <w:rsid w:val="0017758A"/>
    <w:rsid w:val="00185970"/>
    <w:rsid w:val="00187A1B"/>
    <w:rsid w:val="001947EE"/>
    <w:rsid w:val="001956DB"/>
    <w:rsid w:val="001A67FB"/>
    <w:rsid w:val="001E4C2A"/>
    <w:rsid w:val="00203021"/>
    <w:rsid w:val="00212618"/>
    <w:rsid w:val="00220072"/>
    <w:rsid w:val="0023766A"/>
    <w:rsid w:val="00255A30"/>
    <w:rsid w:val="00260D84"/>
    <w:rsid w:val="0028711B"/>
    <w:rsid w:val="0029019D"/>
    <w:rsid w:val="002A418A"/>
    <w:rsid w:val="002B080C"/>
    <w:rsid w:val="002C2F4C"/>
    <w:rsid w:val="002C7789"/>
    <w:rsid w:val="002D13A6"/>
    <w:rsid w:val="002F5694"/>
    <w:rsid w:val="0030231B"/>
    <w:rsid w:val="0032351C"/>
    <w:rsid w:val="00340D5C"/>
    <w:rsid w:val="00346C34"/>
    <w:rsid w:val="00355440"/>
    <w:rsid w:val="003578E4"/>
    <w:rsid w:val="003667D3"/>
    <w:rsid w:val="00381D34"/>
    <w:rsid w:val="00381DDC"/>
    <w:rsid w:val="00392F41"/>
    <w:rsid w:val="00394D8D"/>
    <w:rsid w:val="003B3070"/>
    <w:rsid w:val="003E697A"/>
    <w:rsid w:val="003F4CA5"/>
    <w:rsid w:val="0040377F"/>
    <w:rsid w:val="00412F3C"/>
    <w:rsid w:val="00413715"/>
    <w:rsid w:val="00436E3B"/>
    <w:rsid w:val="0044020A"/>
    <w:rsid w:val="0044538E"/>
    <w:rsid w:val="004468FD"/>
    <w:rsid w:val="00473608"/>
    <w:rsid w:val="00481168"/>
    <w:rsid w:val="004949EC"/>
    <w:rsid w:val="004A5274"/>
    <w:rsid w:val="004A5CBB"/>
    <w:rsid w:val="004D003E"/>
    <w:rsid w:val="004E328E"/>
    <w:rsid w:val="004E36AC"/>
    <w:rsid w:val="004E6575"/>
    <w:rsid w:val="004F0DD7"/>
    <w:rsid w:val="004F1975"/>
    <w:rsid w:val="004F430E"/>
    <w:rsid w:val="00501E6A"/>
    <w:rsid w:val="00527301"/>
    <w:rsid w:val="00556EA6"/>
    <w:rsid w:val="005636D2"/>
    <w:rsid w:val="00567494"/>
    <w:rsid w:val="005755AC"/>
    <w:rsid w:val="00575FA4"/>
    <w:rsid w:val="00577D6C"/>
    <w:rsid w:val="00584506"/>
    <w:rsid w:val="0058530D"/>
    <w:rsid w:val="005C221E"/>
    <w:rsid w:val="005C3D87"/>
    <w:rsid w:val="00620C66"/>
    <w:rsid w:val="00630833"/>
    <w:rsid w:val="006416D6"/>
    <w:rsid w:val="00675987"/>
    <w:rsid w:val="0069124A"/>
    <w:rsid w:val="006949A9"/>
    <w:rsid w:val="006B20D5"/>
    <w:rsid w:val="006D395C"/>
    <w:rsid w:val="006D505F"/>
    <w:rsid w:val="006F2AE7"/>
    <w:rsid w:val="006F7727"/>
    <w:rsid w:val="006F78CB"/>
    <w:rsid w:val="00702C0E"/>
    <w:rsid w:val="007078BF"/>
    <w:rsid w:val="0071127A"/>
    <w:rsid w:val="007115D7"/>
    <w:rsid w:val="007326E5"/>
    <w:rsid w:val="00733594"/>
    <w:rsid w:val="007350F4"/>
    <w:rsid w:val="00743163"/>
    <w:rsid w:val="00756D40"/>
    <w:rsid w:val="00771498"/>
    <w:rsid w:val="007801B8"/>
    <w:rsid w:val="00791D8F"/>
    <w:rsid w:val="007A0B97"/>
    <w:rsid w:val="007A4985"/>
    <w:rsid w:val="007C3D08"/>
    <w:rsid w:val="007D1A1B"/>
    <w:rsid w:val="007D620C"/>
    <w:rsid w:val="007E09C1"/>
    <w:rsid w:val="007E1737"/>
    <w:rsid w:val="007E26C2"/>
    <w:rsid w:val="00815DBE"/>
    <w:rsid w:val="0083012D"/>
    <w:rsid w:val="00841DE0"/>
    <w:rsid w:val="00850031"/>
    <w:rsid w:val="008625C5"/>
    <w:rsid w:val="008747CE"/>
    <w:rsid w:val="00876B8E"/>
    <w:rsid w:val="00882F52"/>
    <w:rsid w:val="008B7C6B"/>
    <w:rsid w:val="008D5B91"/>
    <w:rsid w:val="008E1895"/>
    <w:rsid w:val="008E5469"/>
    <w:rsid w:val="008F7B0A"/>
    <w:rsid w:val="00907BBF"/>
    <w:rsid w:val="00910379"/>
    <w:rsid w:val="00913D17"/>
    <w:rsid w:val="009325D8"/>
    <w:rsid w:val="009461FE"/>
    <w:rsid w:val="00946AC8"/>
    <w:rsid w:val="00956D5B"/>
    <w:rsid w:val="00970E23"/>
    <w:rsid w:val="00983D65"/>
    <w:rsid w:val="00993CDF"/>
    <w:rsid w:val="009D4482"/>
    <w:rsid w:val="00A279FF"/>
    <w:rsid w:val="00A336A3"/>
    <w:rsid w:val="00A4056A"/>
    <w:rsid w:val="00A4245B"/>
    <w:rsid w:val="00A63A75"/>
    <w:rsid w:val="00A81D24"/>
    <w:rsid w:val="00AA086B"/>
    <w:rsid w:val="00B162BD"/>
    <w:rsid w:val="00B3716D"/>
    <w:rsid w:val="00B77A71"/>
    <w:rsid w:val="00B810C3"/>
    <w:rsid w:val="00B84200"/>
    <w:rsid w:val="00B9071B"/>
    <w:rsid w:val="00B93C7F"/>
    <w:rsid w:val="00BA10E0"/>
    <w:rsid w:val="00BA5138"/>
    <w:rsid w:val="00BC3A0F"/>
    <w:rsid w:val="00C047F6"/>
    <w:rsid w:val="00C11C21"/>
    <w:rsid w:val="00C33770"/>
    <w:rsid w:val="00C62ACC"/>
    <w:rsid w:val="00C776FA"/>
    <w:rsid w:val="00C801B3"/>
    <w:rsid w:val="00C829F4"/>
    <w:rsid w:val="00CB0BA7"/>
    <w:rsid w:val="00CD66E5"/>
    <w:rsid w:val="00CF7437"/>
    <w:rsid w:val="00D202B9"/>
    <w:rsid w:val="00D42E49"/>
    <w:rsid w:val="00D74171"/>
    <w:rsid w:val="00D776F0"/>
    <w:rsid w:val="00D97060"/>
    <w:rsid w:val="00DC3698"/>
    <w:rsid w:val="00DE0B22"/>
    <w:rsid w:val="00DF1696"/>
    <w:rsid w:val="00E26DBA"/>
    <w:rsid w:val="00E35330"/>
    <w:rsid w:val="00E36F8E"/>
    <w:rsid w:val="00E60D12"/>
    <w:rsid w:val="00E61EC0"/>
    <w:rsid w:val="00E63DBD"/>
    <w:rsid w:val="00E7664C"/>
    <w:rsid w:val="00E8782E"/>
    <w:rsid w:val="00E87CC2"/>
    <w:rsid w:val="00E97E77"/>
    <w:rsid w:val="00EA0CED"/>
    <w:rsid w:val="00EC1C48"/>
    <w:rsid w:val="00ED10D9"/>
    <w:rsid w:val="00EE5202"/>
    <w:rsid w:val="00F01D90"/>
    <w:rsid w:val="00F03A71"/>
    <w:rsid w:val="00F063CA"/>
    <w:rsid w:val="00F455AA"/>
    <w:rsid w:val="00F53901"/>
    <w:rsid w:val="00F56CAA"/>
    <w:rsid w:val="00FA646B"/>
    <w:rsid w:val="00FC50C0"/>
    <w:rsid w:val="00FE39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BA1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E36AC"/>
    <w:pPr>
      <w:keepNext/>
      <w:outlineLvl w:val="1"/>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F4"/>
    <w:pPr>
      <w:ind w:left="720"/>
      <w:contextualSpacing/>
    </w:pPr>
  </w:style>
  <w:style w:type="paragraph" w:styleId="BalloonText">
    <w:name w:val="Balloon Text"/>
    <w:basedOn w:val="Normal"/>
    <w:link w:val="BalloonTextChar"/>
    <w:uiPriority w:val="99"/>
    <w:semiHidden/>
    <w:unhideWhenUsed/>
    <w:rsid w:val="009D44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482"/>
    <w:rPr>
      <w:rFonts w:ascii="Lucida Grande" w:hAnsi="Lucida Grande" w:cs="Lucida Grande"/>
      <w:sz w:val="18"/>
      <w:szCs w:val="18"/>
    </w:rPr>
  </w:style>
  <w:style w:type="character" w:styleId="Hyperlink">
    <w:name w:val="Hyperlink"/>
    <w:basedOn w:val="DefaultParagraphFont"/>
    <w:uiPriority w:val="99"/>
    <w:unhideWhenUsed/>
    <w:rsid w:val="008E1895"/>
    <w:rPr>
      <w:color w:val="0000FF" w:themeColor="hyperlink"/>
      <w:u w:val="single"/>
    </w:rPr>
  </w:style>
  <w:style w:type="paragraph" w:styleId="NormalWeb">
    <w:name w:val="Normal (Web)"/>
    <w:basedOn w:val="Normal"/>
    <w:uiPriority w:val="99"/>
    <w:unhideWhenUsed/>
    <w:rsid w:val="0083012D"/>
    <w:pPr>
      <w:spacing w:before="100" w:beforeAutospacing="1" w:after="100" w:afterAutospacing="1"/>
    </w:pPr>
    <w:rPr>
      <w:rFonts w:ascii="Times" w:hAnsi="Times" w:cs="Times New Roman"/>
      <w:sz w:val="20"/>
      <w:szCs w:val="20"/>
    </w:rPr>
  </w:style>
  <w:style w:type="paragraph" w:customStyle="1" w:styleId="FigureCaption">
    <w:name w:val="FigureCaption"/>
    <w:basedOn w:val="Normal"/>
    <w:rsid w:val="00E60D12"/>
    <w:pPr>
      <w:numPr>
        <w:numId w:val="10"/>
      </w:numPr>
      <w:jc w:val="center"/>
    </w:pPr>
    <w:rPr>
      <w:rFonts w:ascii="Times New Roman" w:eastAsia="Times New Roman" w:hAnsi="Times New Roman" w:cs="Times New Roman"/>
      <w:sz w:val="18"/>
    </w:rPr>
  </w:style>
  <w:style w:type="paragraph" w:styleId="Title">
    <w:name w:val="Title"/>
    <w:basedOn w:val="Normal"/>
    <w:link w:val="TitleChar"/>
    <w:qFormat/>
    <w:rsid w:val="008B7C6B"/>
    <w:pPr>
      <w:jc w:val="center"/>
    </w:pPr>
    <w:rPr>
      <w:rFonts w:ascii="Arial" w:eastAsia="Times New Roman" w:hAnsi="Arial" w:cs="Arial"/>
      <w:b/>
      <w:bCs/>
    </w:rPr>
  </w:style>
  <w:style w:type="character" w:customStyle="1" w:styleId="TitleChar">
    <w:name w:val="Title Char"/>
    <w:basedOn w:val="DefaultParagraphFont"/>
    <w:link w:val="Title"/>
    <w:rsid w:val="008B7C6B"/>
    <w:rPr>
      <w:rFonts w:ascii="Arial" w:eastAsia="Times New Roman" w:hAnsi="Arial" w:cs="Arial"/>
      <w:b/>
      <w:bCs/>
    </w:rPr>
  </w:style>
  <w:style w:type="paragraph" w:styleId="BodyText">
    <w:name w:val="Body Text"/>
    <w:basedOn w:val="Normal"/>
    <w:link w:val="BodyTextChar"/>
    <w:rsid w:val="008B7C6B"/>
    <w:rPr>
      <w:rFonts w:ascii="Arial" w:eastAsia="Times New Roman" w:hAnsi="Arial" w:cs="Arial"/>
      <w:sz w:val="20"/>
    </w:rPr>
  </w:style>
  <w:style w:type="character" w:customStyle="1" w:styleId="BodyTextChar">
    <w:name w:val="Body Text Char"/>
    <w:basedOn w:val="DefaultParagraphFont"/>
    <w:link w:val="BodyText"/>
    <w:rsid w:val="008B7C6B"/>
    <w:rPr>
      <w:rFonts w:ascii="Arial" w:eastAsia="Times New Roman" w:hAnsi="Arial" w:cs="Arial"/>
      <w:sz w:val="20"/>
    </w:rPr>
  </w:style>
  <w:style w:type="character" w:customStyle="1" w:styleId="researcher">
    <w:name w:val="researcher"/>
    <w:basedOn w:val="DefaultParagraphFont"/>
    <w:rsid w:val="00F53901"/>
    <w:rPr>
      <w:b/>
      <w:bCs/>
    </w:rPr>
  </w:style>
  <w:style w:type="character" w:customStyle="1" w:styleId="publication">
    <w:name w:val="publication"/>
    <w:basedOn w:val="DefaultParagraphFont"/>
    <w:rsid w:val="00F53901"/>
    <w:rPr>
      <w:i/>
      <w:iCs/>
    </w:rPr>
  </w:style>
  <w:style w:type="character" w:styleId="FollowedHyperlink">
    <w:name w:val="FollowedHyperlink"/>
    <w:basedOn w:val="DefaultParagraphFont"/>
    <w:uiPriority w:val="99"/>
    <w:semiHidden/>
    <w:unhideWhenUsed/>
    <w:rsid w:val="00F53901"/>
    <w:rPr>
      <w:color w:val="800080" w:themeColor="followedHyperlink"/>
      <w:u w:val="single"/>
    </w:rPr>
  </w:style>
  <w:style w:type="character" w:customStyle="1" w:styleId="Heading2Char">
    <w:name w:val="Heading 2 Char"/>
    <w:basedOn w:val="DefaultParagraphFont"/>
    <w:link w:val="Heading2"/>
    <w:rsid w:val="004E36AC"/>
    <w:rPr>
      <w:rFonts w:ascii="Arial" w:eastAsia="Times New Roman" w:hAnsi="Arial" w:cs="Arial"/>
      <w:b/>
      <w:bC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E36AC"/>
    <w:pPr>
      <w:keepNext/>
      <w:outlineLvl w:val="1"/>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F4"/>
    <w:pPr>
      <w:ind w:left="720"/>
      <w:contextualSpacing/>
    </w:pPr>
  </w:style>
  <w:style w:type="paragraph" w:styleId="BalloonText">
    <w:name w:val="Balloon Text"/>
    <w:basedOn w:val="Normal"/>
    <w:link w:val="BalloonTextChar"/>
    <w:uiPriority w:val="99"/>
    <w:semiHidden/>
    <w:unhideWhenUsed/>
    <w:rsid w:val="009D44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482"/>
    <w:rPr>
      <w:rFonts w:ascii="Lucida Grande" w:hAnsi="Lucida Grande" w:cs="Lucida Grande"/>
      <w:sz w:val="18"/>
      <w:szCs w:val="18"/>
    </w:rPr>
  </w:style>
  <w:style w:type="character" w:styleId="Hyperlink">
    <w:name w:val="Hyperlink"/>
    <w:basedOn w:val="DefaultParagraphFont"/>
    <w:uiPriority w:val="99"/>
    <w:unhideWhenUsed/>
    <w:rsid w:val="008E1895"/>
    <w:rPr>
      <w:color w:val="0000FF" w:themeColor="hyperlink"/>
      <w:u w:val="single"/>
    </w:rPr>
  </w:style>
  <w:style w:type="paragraph" w:styleId="NormalWeb">
    <w:name w:val="Normal (Web)"/>
    <w:basedOn w:val="Normal"/>
    <w:uiPriority w:val="99"/>
    <w:unhideWhenUsed/>
    <w:rsid w:val="0083012D"/>
    <w:pPr>
      <w:spacing w:before="100" w:beforeAutospacing="1" w:after="100" w:afterAutospacing="1"/>
    </w:pPr>
    <w:rPr>
      <w:rFonts w:ascii="Times" w:hAnsi="Times" w:cs="Times New Roman"/>
      <w:sz w:val="20"/>
      <w:szCs w:val="20"/>
    </w:rPr>
  </w:style>
  <w:style w:type="paragraph" w:customStyle="1" w:styleId="FigureCaption">
    <w:name w:val="FigureCaption"/>
    <w:basedOn w:val="Normal"/>
    <w:rsid w:val="00E60D12"/>
    <w:pPr>
      <w:numPr>
        <w:numId w:val="10"/>
      </w:numPr>
      <w:jc w:val="center"/>
    </w:pPr>
    <w:rPr>
      <w:rFonts w:ascii="Times New Roman" w:eastAsia="Times New Roman" w:hAnsi="Times New Roman" w:cs="Times New Roman"/>
      <w:sz w:val="18"/>
    </w:rPr>
  </w:style>
  <w:style w:type="paragraph" w:styleId="Title">
    <w:name w:val="Title"/>
    <w:basedOn w:val="Normal"/>
    <w:link w:val="TitleChar"/>
    <w:qFormat/>
    <w:rsid w:val="008B7C6B"/>
    <w:pPr>
      <w:jc w:val="center"/>
    </w:pPr>
    <w:rPr>
      <w:rFonts w:ascii="Arial" w:eastAsia="Times New Roman" w:hAnsi="Arial" w:cs="Arial"/>
      <w:b/>
      <w:bCs/>
    </w:rPr>
  </w:style>
  <w:style w:type="character" w:customStyle="1" w:styleId="TitleChar">
    <w:name w:val="Title Char"/>
    <w:basedOn w:val="DefaultParagraphFont"/>
    <w:link w:val="Title"/>
    <w:rsid w:val="008B7C6B"/>
    <w:rPr>
      <w:rFonts w:ascii="Arial" w:eastAsia="Times New Roman" w:hAnsi="Arial" w:cs="Arial"/>
      <w:b/>
      <w:bCs/>
    </w:rPr>
  </w:style>
  <w:style w:type="paragraph" w:styleId="BodyText">
    <w:name w:val="Body Text"/>
    <w:basedOn w:val="Normal"/>
    <w:link w:val="BodyTextChar"/>
    <w:rsid w:val="008B7C6B"/>
    <w:rPr>
      <w:rFonts w:ascii="Arial" w:eastAsia="Times New Roman" w:hAnsi="Arial" w:cs="Arial"/>
      <w:sz w:val="20"/>
    </w:rPr>
  </w:style>
  <w:style w:type="character" w:customStyle="1" w:styleId="BodyTextChar">
    <w:name w:val="Body Text Char"/>
    <w:basedOn w:val="DefaultParagraphFont"/>
    <w:link w:val="BodyText"/>
    <w:rsid w:val="008B7C6B"/>
    <w:rPr>
      <w:rFonts w:ascii="Arial" w:eastAsia="Times New Roman" w:hAnsi="Arial" w:cs="Arial"/>
      <w:sz w:val="20"/>
    </w:rPr>
  </w:style>
  <w:style w:type="character" w:customStyle="1" w:styleId="researcher">
    <w:name w:val="researcher"/>
    <w:basedOn w:val="DefaultParagraphFont"/>
    <w:rsid w:val="00F53901"/>
    <w:rPr>
      <w:b/>
      <w:bCs/>
    </w:rPr>
  </w:style>
  <w:style w:type="character" w:customStyle="1" w:styleId="publication">
    <w:name w:val="publication"/>
    <w:basedOn w:val="DefaultParagraphFont"/>
    <w:rsid w:val="00F53901"/>
    <w:rPr>
      <w:i/>
      <w:iCs/>
    </w:rPr>
  </w:style>
  <w:style w:type="character" w:styleId="FollowedHyperlink">
    <w:name w:val="FollowedHyperlink"/>
    <w:basedOn w:val="DefaultParagraphFont"/>
    <w:uiPriority w:val="99"/>
    <w:semiHidden/>
    <w:unhideWhenUsed/>
    <w:rsid w:val="00F53901"/>
    <w:rPr>
      <w:color w:val="800080" w:themeColor="followedHyperlink"/>
      <w:u w:val="single"/>
    </w:rPr>
  </w:style>
  <w:style w:type="character" w:customStyle="1" w:styleId="Heading2Char">
    <w:name w:val="Heading 2 Char"/>
    <w:basedOn w:val="DefaultParagraphFont"/>
    <w:link w:val="Heading2"/>
    <w:rsid w:val="004E36AC"/>
    <w:rPr>
      <w:rFonts w:ascii="Arial" w:eastAsia="Times New Roman" w:hAnsi="Arial" w:cs="Arial"/>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3445">
      <w:bodyDiv w:val="1"/>
      <w:marLeft w:val="0"/>
      <w:marRight w:val="0"/>
      <w:marTop w:val="0"/>
      <w:marBottom w:val="0"/>
      <w:divBdr>
        <w:top w:val="none" w:sz="0" w:space="0" w:color="auto"/>
        <w:left w:val="none" w:sz="0" w:space="0" w:color="auto"/>
        <w:bottom w:val="none" w:sz="0" w:space="0" w:color="auto"/>
        <w:right w:val="none" w:sz="0" w:space="0" w:color="auto"/>
      </w:divBdr>
      <w:divsChild>
        <w:div w:id="861474263">
          <w:marLeft w:val="0"/>
          <w:marRight w:val="0"/>
          <w:marTop w:val="0"/>
          <w:marBottom w:val="0"/>
          <w:divBdr>
            <w:top w:val="none" w:sz="0" w:space="0" w:color="auto"/>
            <w:left w:val="none" w:sz="0" w:space="0" w:color="auto"/>
            <w:bottom w:val="none" w:sz="0" w:space="0" w:color="auto"/>
            <w:right w:val="none" w:sz="0" w:space="0" w:color="auto"/>
          </w:divBdr>
          <w:divsChild>
            <w:div w:id="1647278894">
              <w:marLeft w:val="0"/>
              <w:marRight w:val="0"/>
              <w:marTop w:val="0"/>
              <w:marBottom w:val="0"/>
              <w:divBdr>
                <w:top w:val="none" w:sz="0" w:space="0" w:color="auto"/>
                <w:left w:val="none" w:sz="0" w:space="0" w:color="auto"/>
                <w:bottom w:val="none" w:sz="0" w:space="0" w:color="auto"/>
                <w:right w:val="none" w:sz="0" w:space="0" w:color="auto"/>
              </w:divBdr>
              <w:divsChild>
                <w:div w:id="8855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8865">
      <w:bodyDiv w:val="1"/>
      <w:marLeft w:val="0"/>
      <w:marRight w:val="0"/>
      <w:marTop w:val="0"/>
      <w:marBottom w:val="0"/>
      <w:divBdr>
        <w:top w:val="none" w:sz="0" w:space="0" w:color="auto"/>
        <w:left w:val="none" w:sz="0" w:space="0" w:color="auto"/>
        <w:bottom w:val="none" w:sz="0" w:space="0" w:color="auto"/>
        <w:right w:val="none" w:sz="0" w:space="0" w:color="auto"/>
      </w:divBdr>
      <w:divsChild>
        <w:div w:id="2136942174">
          <w:marLeft w:val="0"/>
          <w:marRight w:val="0"/>
          <w:marTop w:val="0"/>
          <w:marBottom w:val="0"/>
          <w:divBdr>
            <w:top w:val="none" w:sz="0" w:space="0" w:color="auto"/>
            <w:left w:val="none" w:sz="0" w:space="0" w:color="auto"/>
            <w:bottom w:val="none" w:sz="0" w:space="0" w:color="auto"/>
            <w:right w:val="none" w:sz="0" w:space="0" w:color="auto"/>
          </w:divBdr>
          <w:divsChild>
            <w:div w:id="1691682930">
              <w:marLeft w:val="0"/>
              <w:marRight w:val="0"/>
              <w:marTop w:val="0"/>
              <w:marBottom w:val="0"/>
              <w:divBdr>
                <w:top w:val="none" w:sz="0" w:space="0" w:color="auto"/>
                <w:left w:val="none" w:sz="0" w:space="0" w:color="auto"/>
                <w:bottom w:val="none" w:sz="0" w:space="0" w:color="auto"/>
                <w:right w:val="none" w:sz="0" w:space="0" w:color="auto"/>
              </w:divBdr>
              <w:divsChild>
                <w:div w:id="5179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4100">
      <w:bodyDiv w:val="1"/>
      <w:marLeft w:val="0"/>
      <w:marRight w:val="0"/>
      <w:marTop w:val="0"/>
      <w:marBottom w:val="0"/>
      <w:divBdr>
        <w:top w:val="none" w:sz="0" w:space="0" w:color="auto"/>
        <w:left w:val="none" w:sz="0" w:space="0" w:color="auto"/>
        <w:bottom w:val="none" w:sz="0" w:space="0" w:color="auto"/>
        <w:right w:val="none" w:sz="0" w:space="0" w:color="auto"/>
      </w:divBdr>
      <w:divsChild>
        <w:div w:id="1378236707">
          <w:marLeft w:val="0"/>
          <w:marRight w:val="0"/>
          <w:marTop w:val="0"/>
          <w:marBottom w:val="0"/>
          <w:divBdr>
            <w:top w:val="none" w:sz="0" w:space="0" w:color="auto"/>
            <w:left w:val="none" w:sz="0" w:space="0" w:color="auto"/>
            <w:bottom w:val="none" w:sz="0" w:space="0" w:color="auto"/>
            <w:right w:val="none" w:sz="0" w:space="0" w:color="auto"/>
          </w:divBdr>
          <w:divsChild>
            <w:div w:id="1970240930">
              <w:marLeft w:val="0"/>
              <w:marRight w:val="0"/>
              <w:marTop w:val="0"/>
              <w:marBottom w:val="0"/>
              <w:divBdr>
                <w:top w:val="none" w:sz="0" w:space="0" w:color="auto"/>
                <w:left w:val="none" w:sz="0" w:space="0" w:color="auto"/>
                <w:bottom w:val="none" w:sz="0" w:space="0" w:color="auto"/>
                <w:right w:val="none" w:sz="0" w:space="0" w:color="auto"/>
              </w:divBdr>
              <w:divsChild>
                <w:div w:id="9007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6003">
      <w:bodyDiv w:val="1"/>
      <w:marLeft w:val="0"/>
      <w:marRight w:val="0"/>
      <w:marTop w:val="0"/>
      <w:marBottom w:val="0"/>
      <w:divBdr>
        <w:top w:val="none" w:sz="0" w:space="0" w:color="auto"/>
        <w:left w:val="none" w:sz="0" w:space="0" w:color="auto"/>
        <w:bottom w:val="none" w:sz="0" w:space="0" w:color="auto"/>
        <w:right w:val="none" w:sz="0" w:space="0" w:color="auto"/>
      </w:divBdr>
      <w:divsChild>
        <w:div w:id="916134927">
          <w:marLeft w:val="547"/>
          <w:marRight w:val="0"/>
          <w:marTop w:val="106"/>
          <w:marBottom w:val="0"/>
          <w:divBdr>
            <w:top w:val="none" w:sz="0" w:space="0" w:color="auto"/>
            <w:left w:val="none" w:sz="0" w:space="0" w:color="auto"/>
            <w:bottom w:val="none" w:sz="0" w:space="0" w:color="auto"/>
            <w:right w:val="none" w:sz="0" w:space="0" w:color="auto"/>
          </w:divBdr>
        </w:div>
        <w:div w:id="750539084">
          <w:marLeft w:val="547"/>
          <w:marRight w:val="0"/>
          <w:marTop w:val="106"/>
          <w:marBottom w:val="0"/>
          <w:divBdr>
            <w:top w:val="none" w:sz="0" w:space="0" w:color="auto"/>
            <w:left w:val="none" w:sz="0" w:space="0" w:color="auto"/>
            <w:bottom w:val="none" w:sz="0" w:space="0" w:color="auto"/>
            <w:right w:val="none" w:sz="0" w:space="0" w:color="auto"/>
          </w:divBdr>
        </w:div>
        <w:div w:id="924875734">
          <w:marLeft w:val="547"/>
          <w:marRight w:val="0"/>
          <w:marTop w:val="106"/>
          <w:marBottom w:val="0"/>
          <w:divBdr>
            <w:top w:val="none" w:sz="0" w:space="0" w:color="auto"/>
            <w:left w:val="none" w:sz="0" w:space="0" w:color="auto"/>
            <w:bottom w:val="none" w:sz="0" w:space="0" w:color="auto"/>
            <w:right w:val="none" w:sz="0" w:space="0" w:color="auto"/>
          </w:divBdr>
        </w:div>
        <w:div w:id="1504127972">
          <w:marLeft w:val="547"/>
          <w:marRight w:val="0"/>
          <w:marTop w:val="106"/>
          <w:marBottom w:val="0"/>
          <w:divBdr>
            <w:top w:val="none" w:sz="0" w:space="0" w:color="auto"/>
            <w:left w:val="none" w:sz="0" w:space="0" w:color="auto"/>
            <w:bottom w:val="none" w:sz="0" w:space="0" w:color="auto"/>
            <w:right w:val="none" w:sz="0" w:space="0" w:color="auto"/>
          </w:divBdr>
        </w:div>
        <w:div w:id="1498181518">
          <w:marLeft w:val="547"/>
          <w:marRight w:val="0"/>
          <w:marTop w:val="106"/>
          <w:marBottom w:val="0"/>
          <w:divBdr>
            <w:top w:val="none" w:sz="0" w:space="0" w:color="auto"/>
            <w:left w:val="none" w:sz="0" w:space="0" w:color="auto"/>
            <w:bottom w:val="none" w:sz="0" w:space="0" w:color="auto"/>
            <w:right w:val="none" w:sz="0" w:space="0" w:color="auto"/>
          </w:divBdr>
        </w:div>
        <w:div w:id="419258690">
          <w:marLeft w:val="547"/>
          <w:marRight w:val="0"/>
          <w:marTop w:val="106"/>
          <w:marBottom w:val="0"/>
          <w:divBdr>
            <w:top w:val="none" w:sz="0" w:space="0" w:color="auto"/>
            <w:left w:val="none" w:sz="0" w:space="0" w:color="auto"/>
            <w:bottom w:val="none" w:sz="0" w:space="0" w:color="auto"/>
            <w:right w:val="none" w:sz="0" w:space="0" w:color="auto"/>
          </w:divBdr>
        </w:div>
        <w:div w:id="350881173">
          <w:marLeft w:val="547"/>
          <w:marRight w:val="0"/>
          <w:marTop w:val="106"/>
          <w:marBottom w:val="0"/>
          <w:divBdr>
            <w:top w:val="none" w:sz="0" w:space="0" w:color="auto"/>
            <w:left w:val="none" w:sz="0" w:space="0" w:color="auto"/>
            <w:bottom w:val="none" w:sz="0" w:space="0" w:color="auto"/>
            <w:right w:val="none" w:sz="0" w:space="0" w:color="auto"/>
          </w:divBdr>
        </w:div>
        <w:div w:id="1046873686">
          <w:marLeft w:val="547"/>
          <w:marRight w:val="0"/>
          <w:marTop w:val="106"/>
          <w:marBottom w:val="0"/>
          <w:divBdr>
            <w:top w:val="none" w:sz="0" w:space="0" w:color="auto"/>
            <w:left w:val="none" w:sz="0" w:space="0" w:color="auto"/>
            <w:bottom w:val="none" w:sz="0" w:space="0" w:color="auto"/>
            <w:right w:val="none" w:sz="0" w:space="0" w:color="auto"/>
          </w:divBdr>
        </w:div>
      </w:divsChild>
    </w:div>
    <w:div w:id="190530062">
      <w:bodyDiv w:val="1"/>
      <w:marLeft w:val="0"/>
      <w:marRight w:val="0"/>
      <w:marTop w:val="0"/>
      <w:marBottom w:val="0"/>
      <w:divBdr>
        <w:top w:val="none" w:sz="0" w:space="0" w:color="auto"/>
        <w:left w:val="none" w:sz="0" w:space="0" w:color="auto"/>
        <w:bottom w:val="none" w:sz="0" w:space="0" w:color="auto"/>
        <w:right w:val="none" w:sz="0" w:space="0" w:color="auto"/>
      </w:divBdr>
      <w:divsChild>
        <w:div w:id="1859074442">
          <w:marLeft w:val="0"/>
          <w:marRight w:val="0"/>
          <w:marTop w:val="0"/>
          <w:marBottom w:val="0"/>
          <w:divBdr>
            <w:top w:val="none" w:sz="0" w:space="0" w:color="auto"/>
            <w:left w:val="none" w:sz="0" w:space="0" w:color="auto"/>
            <w:bottom w:val="none" w:sz="0" w:space="0" w:color="auto"/>
            <w:right w:val="none" w:sz="0" w:space="0" w:color="auto"/>
          </w:divBdr>
          <w:divsChild>
            <w:div w:id="712314260">
              <w:marLeft w:val="0"/>
              <w:marRight w:val="0"/>
              <w:marTop w:val="0"/>
              <w:marBottom w:val="0"/>
              <w:divBdr>
                <w:top w:val="none" w:sz="0" w:space="0" w:color="auto"/>
                <w:left w:val="none" w:sz="0" w:space="0" w:color="auto"/>
                <w:bottom w:val="none" w:sz="0" w:space="0" w:color="auto"/>
                <w:right w:val="none" w:sz="0" w:space="0" w:color="auto"/>
              </w:divBdr>
              <w:divsChild>
                <w:div w:id="7776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6503">
      <w:bodyDiv w:val="1"/>
      <w:marLeft w:val="0"/>
      <w:marRight w:val="0"/>
      <w:marTop w:val="0"/>
      <w:marBottom w:val="0"/>
      <w:divBdr>
        <w:top w:val="none" w:sz="0" w:space="0" w:color="auto"/>
        <w:left w:val="none" w:sz="0" w:space="0" w:color="auto"/>
        <w:bottom w:val="none" w:sz="0" w:space="0" w:color="auto"/>
        <w:right w:val="none" w:sz="0" w:space="0" w:color="auto"/>
      </w:divBdr>
      <w:divsChild>
        <w:div w:id="608201329">
          <w:marLeft w:val="547"/>
          <w:marRight w:val="0"/>
          <w:marTop w:val="144"/>
          <w:marBottom w:val="0"/>
          <w:divBdr>
            <w:top w:val="none" w:sz="0" w:space="0" w:color="auto"/>
            <w:left w:val="none" w:sz="0" w:space="0" w:color="auto"/>
            <w:bottom w:val="none" w:sz="0" w:space="0" w:color="auto"/>
            <w:right w:val="none" w:sz="0" w:space="0" w:color="auto"/>
          </w:divBdr>
        </w:div>
        <w:div w:id="256863790">
          <w:marLeft w:val="1166"/>
          <w:marRight w:val="0"/>
          <w:marTop w:val="125"/>
          <w:marBottom w:val="0"/>
          <w:divBdr>
            <w:top w:val="none" w:sz="0" w:space="0" w:color="auto"/>
            <w:left w:val="none" w:sz="0" w:space="0" w:color="auto"/>
            <w:bottom w:val="none" w:sz="0" w:space="0" w:color="auto"/>
            <w:right w:val="none" w:sz="0" w:space="0" w:color="auto"/>
          </w:divBdr>
        </w:div>
      </w:divsChild>
    </w:div>
    <w:div w:id="288820040">
      <w:bodyDiv w:val="1"/>
      <w:marLeft w:val="0"/>
      <w:marRight w:val="0"/>
      <w:marTop w:val="0"/>
      <w:marBottom w:val="0"/>
      <w:divBdr>
        <w:top w:val="none" w:sz="0" w:space="0" w:color="auto"/>
        <w:left w:val="none" w:sz="0" w:space="0" w:color="auto"/>
        <w:bottom w:val="none" w:sz="0" w:space="0" w:color="auto"/>
        <w:right w:val="none" w:sz="0" w:space="0" w:color="auto"/>
      </w:divBdr>
      <w:divsChild>
        <w:div w:id="1220627552">
          <w:marLeft w:val="0"/>
          <w:marRight w:val="0"/>
          <w:marTop w:val="0"/>
          <w:marBottom w:val="0"/>
          <w:divBdr>
            <w:top w:val="none" w:sz="0" w:space="0" w:color="auto"/>
            <w:left w:val="none" w:sz="0" w:space="0" w:color="auto"/>
            <w:bottom w:val="none" w:sz="0" w:space="0" w:color="auto"/>
            <w:right w:val="none" w:sz="0" w:space="0" w:color="auto"/>
          </w:divBdr>
          <w:divsChild>
            <w:div w:id="855923110">
              <w:marLeft w:val="0"/>
              <w:marRight w:val="0"/>
              <w:marTop w:val="0"/>
              <w:marBottom w:val="0"/>
              <w:divBdr>
                <w:top w:val="none" w:sz="0" w:space="0" w:color="auto"/>
                <w:left w:val="none" w:sz="0" w:space="0" w:color="auto"/>
                <w:bottom w:val="none" w:sz="0" w:space="0" w:color="auto"/>
                <w:right w:val="none" w:sz="0" w:space="0" w:color="auto"/>
              </w:divBdr>
              <w:divsChild>
                <w:div w:id="797644106">
                  <w:marLeft w:val="0"/>
                  <w:marRight w:val="0"/>
                  <w:marTop w:val="0"/>
                  <w:marBottom w:val="0"/>
                  <w:divBdr>
                    <w:top w:val="none" w:sz="0" w:space="0" w:color="auto"/>
                    <w:left w:val="none" w:sz="0" w:space="0" w:color="auto"/>
                    <w:bottom w:val="none" w:sz="0" w:space="0" w:color="auto"/>
                    <w:right w:val="none" w:sz="0" w:space="0" w:color="auto"/>
                  </w:divBdr>
                  <w:divsChild>
                    <w:div w:id="2363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36641">
      <w:bodyDiv w:val="1"/>
      <w:marLeft w:val="0"/>
      <w:marRight w:val="0"/>
      <w:marTop w:val="0"/>
      <w:marBottom w:val="0"/>
      <w:divBdr>
        <w:top w:val="none" w:sz="0" w:space="0" w:color="auto"/>
        <w:left w:val="none" w:sz="0" w:space="0" w:color="auto"/>
        <w:bottom w:val="none" w:sz="0" w:space="0" w:color="auto"/>
        <w:right w:val="none" w:sz="0" w:space="0" w:color="auto"/>
      </w:divBdr>
      <w:divsChild>
        <w:div w:id="311518871">
          <w:marLeft w:val="547"/>
          <w:marRight w:val="0"/>
          <w:marTop w:val="130"/>
          <w:marBottom w:val="0"/>
          <w:divBdr>
            <w:top w:val="none" w:sz="0" w:space="0" w:color="auto"/>
            <w:left w:val="none" w:sz="0" w:space="0" w:color="auto"/>
            <w:bottom w:val="none" w:sz="0" w:space="0" w:color="auto"/>
            <w:right w:val="none" w:sz="0" w:space="0" w:color="auto"/>
          </w:divBdr>
        </w:div>
        <w:div w:id="867452448">
          <w:marLeft w:val="1166"/>
          <w:marRight w:val="0"/>
          <w:marTop w:val="115"/>
          <w:marBottom w:val="0"/>
          <w:divBdr>
            <w:top w:val="none" w:sz="0" w:space="0" w:color="auto"/>
            <w:left w:val="none" w:sz="0" w:space="0" w:color="auto"/>
            <w:bottom w:val="none" w:sz="0" w:space="0" w:color="auto"/>
            <w:right w:val="none" w:sz="0" w:space="0" w:color="auto"/>
          </w:divBdr>
        </w:div>
        <w:div w:id="1720128812">
          <w:marLeft w:val="1166"/>
          <w:marRight w:val="0"/>
          <w:marTop w:val="115"/>
          <w:marBottom w:val="0"/>
          <w:divBdr>
            <w:top w:val="none" w:sz="0" w:space="0" w:color="auto"/>
            <w:left w:val="none" w:sz="0" w:space="0" w:color="auto"/>
            <w:bottom w:val="none" w:sz="0" w:space="0" w:color="auto"/>
            <w:right w:val="none" w:sz="0" w:space="0" w:color="auto"/>
          </w:divBdr>
        </w:div>
        <w:div w:id="302077021">
          <w:marLeft w:val="1800"/>
          <w:marRight w:val="0"/>
          <w:marTop w:val="96"/>
          <w:marBottom w:val="0"/>
          <w:divBdr>
            <w:top w:val="none" w:sz="0" w:space="0" w:color="auto"/>
            <w:left w:val="none" w:sz="0" w:space="0" w:color="auto"/>
            <w:bottom w:val="none" w:sz="0" w:space="0" w:color="auto"/>
            <w:right w:val="none" w:sz="0" w:space="0" w:color="auto"/>
          </w:divBdr>
        </w:div>
        <w:div w:id="925193868">
          <w:marLeft w:val="1166"/>
          <w:marRight w:val="0"/>
          <w:marTop w:val="115"/>
          <w:marBottom w:val="0"/>
          <w:divBdr>
            <w:top w:val="none" w:sz="0" w:space="0" w:color="auto"/>
            <w:left w:val="none" w:sz="0" w:space="0" w:color="auto"/>
            <w:bottom w:val="none" w:sz="0" w:space="0" w:color="auto"/>
            <w:right w:val="none" w:sz="0" w:space="0" w:color="auto"/>
          </w:divBdr>
        </w:div>
        <w:div w:id="1181820890">
          <w:marLeft w:val="1166"/>
          <w:marRight w:val="0"/>
          <w:marTop w:val="115"/>
          <w:marBottom w:val="0"/>
          <w:divBdr>
            <w:top w:val="none" w:sz="0" w:space="0" w:color="auto"/>
            <w:left w:val="none" w:sz="0" w:space="0" w:color="auto"/>
            <w:bottom w:val="none" w:sz="0" w:space="0" w:color="auto"/>
            <w:right w:val="none" w:sz="0" w:space="0" w:color="auto"/>
          </w:divBdr>
        </w:div>
        <w:div w:id="1755741777">
          <w:marLeft w:val="547"/>
          <w:marRight w:val="0"/>
          <w:marTop w:val="130"/>
          <w:marBottom w:val="0"/>
          <w:divBdr>
            <w:top w:val="none" w:sz="0" w:space="0" w:color="auto"/>
            <w:left w:val="none" w:sz="0" w:space="0" w:color="auto"/>
            <w:bottom w:val="none" w:sz="0" w:space="0" w:color="auto"/>
            <w:right w:val="none" w:sz="0" w:space="0" w:color="auto"/>
          </w:divBdr>
        </w:div>
        <w:div w:id="515508804">
          <w:marLeft w:val="547"/>
          <w:marRight w:val="0"/>
          <w:marTop w:val="130"/>
          <w:marBottom w:val="0"/>
          <w:divBdr>
            <w:top w:val="none" w:sz="0" w:space="0" w:color="auto"/>
            <w:left w:val="none" w:sz="0" w:space="0" w:color="auto"/>
            <w:bottom w:val="none" w:sz="0" w:space="0" w:color="auto"/>
            <w:right w:val="none" w:sz="0" w:space="0" w:color="auto"/>
          </w:divBdr>
        </w:div>
        <w:div w:id="1832483554">
          <w:marLeft w:val="1166"/>
          <w:marRight w:val="0"/>
          <w:marTop w:val="115"/>
          <w:marBottom w:val="0"/>
          <w:divBdr>
            <w:top w:val="none" w:sz="0" w:space="0" w:color="auto"/>
            <w:left w:val="none" w:sz="0" w:space="0" w:color="auto"/>
            <w:bottom w:val="none" w:sz="0" w:space="0" w:color="auto"/>
            <w:right w:val="none" w:sz="0" w:space="0" w:color="auto"/>
          </w:divBdr>
        </w:div>
        <w:div w:id="924001678">
          <w:marLeft w:val="1166"/>
          <w:marRight w:val="0"/>
          <w:marTop w:val="115"/>
          <w:marBottom w:val="0"/>
          <w:divBdr>
            <w:top w:val="none" w:sz="0" w:space="0" w:color="auto"/>
            <w:left w:val="none" w:sz="0" w:space="0" w:color="auto"/>
            <w:bottom w:val="none" w:sz="0" w:space="0" w:color="auto"/>
            <w:right w:val="none" w:sz="0" w:space="0" w:color="auto"/>
          </w:divBdr>
        </w:div>
        <w:div w:id="1950089817">
          <w:marLeft w:val="1166"/>
          <w:marRight w:val="0"/>
          <w:marTop w:val="115"/>
          <w:marBottom w:val="0"/>
          <w:divBdr>
            <w:top w:val="none" w:sz="0" w:space="0" w:color="auto"/>
            <w:left w:val="none" w:sz="0" w:space="0" w:color="auto"/>
            <w:bottom w:val="none" w:sz="0" w:space="0" w:color="auto"/>
            <w:right w:val="none" w:sz="0" w:space="0" w:color="auto"/>
          </w:divBdr>
        </w:div>
        <w:div w:id="132064562">
          <w:marLeft w:val="1166"/>
          <w:marRight w:val="0"/>
          <w:marTop w:val="115"/>
          <w:marBottom w:val="0"/>
          <w:divBdr>
            <w:top w:val="none" w:sz="0" w:space="0" w:color="auto"/>
            <w:left w:val="none" w:sz="0" w:space="0" w:color="auto"/>
            <w:bottom w:val="none" w:sz="0" w:space="0" w:color="auto"/>
            <w:right w:val="none" w:sz="0" w:space="0" w:color="auto"/>
          </w:divBdr>
        </w:div>
        <w:div w:id="806556351">
          <w:marLeft w:val="1166"/>
          <w:marRight w:val="0"/>
          <w:marTop w:val="115"/>
          <w:marBottom w:val="0"/>
          <w:divBdr>
            <w:top w:val="none" w:sz="0" w:space="0" w:color="auto"/>
            <w:left w:val="none" w:sz="0" w:space="0" w:color="auto"/>
            <w:bottom w:val="none" w:sz="0" w:space="0" w:color="auto"/>
            <w:right w:val="none" w:sz="0" w:space="0" w:color="auto"/>
          </w:divBdr>
        </w:div>
        <w:div w:id="210307009">
          <w:marLeft w:val="1166"/>
          <w:marRight w:val="0"/>
          <w:marTop w:val="115"/>
          <w:marBottom w:val="0"/>
          <w:divBdr>
            <w:top w:val="none" w:sz="0" w:space="0" w:color="auto"/>
            <w:left w:val="none" w:sz="0" w:space="0" w:color="auto"/>
            <w:bottom w:val="none" w:sz="0" w:space="0" w:color="auto"/>
            <w:right w:val="none" w:sz="0" w:space="0" w:color="auto"/>
          </w:divBdr>
        </w:div>
      </w:divsChild>
    </w:div>
    <w:div w:id="360133256">
      <w:bodyDiv w:val="1"/>
      <w:marLeft w:val="0"/>
      <w:marRight w:val="0"/>
      <w:marTop w:val="0"/>
      <w:marBottom w:val="0"/>
      <w:divBdr>
        <w:top w:val="none" w:sz="0" w:space="0" w:color="auto"/>
        <w:left w:val="none" w:sz="0" w:space="0" w:color="auto"/>
        <w:bottom w:val="none" w:sz="0" w:space="0" w:color="auto"/>
        <w:right w:val="none" w:sz="0" w:space="0" w:color="auto"/>
      </w:divBdr>
      <w:divsChild>
        <w:div w:id="1079013401">
          <w:marLeft w:val="0"/>
          <w:marRight w:val="0"/>
          <w:marTop w:val="0"/>
          <w:marBottom w:val="0"/>
          <w:divBdr>
            <w:top w:val="none" w:sz="0" w:space="0" w:color="auto"/>
            <w:left w:val="none" w:sz="0" w:space="0" w:color="auto"/>
            <w:bottom w:val="none" w:sz="0" w:space="0" w:color="auto"/>
            <w:right w:val="none" w:sz="0" w:space="0" w:color="auto"/>
          </w:divBdr>
          <w:divsChild>
            <w:div w:id="1302735666">
              <w:marLeft w:val="0"/>
              <w:marRight w:val="0"/>
              <w:marTop w:val="0"/>
              <w:marBottom w:val="0"/>
              <w:divBdr>
                <w:top w:val="none" w:sz="0" w:space="0" w:color="auto"/>
                <w:left w:val="none" w:sz="0" w:space="0" w:color="auto"/>
                <w:bottom w:val="none" w:sz="0" w:space="0" w:color="auto"/>
                <w:right w:val="none" w:sz="0" w:space="0" w:color="auto"/>
              </w:divBdr>
              <w:divsChild>
                <w:div w:id="83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5363">
      <w:bodyDiv w:val="1"/>
      <w:marLeft w:val="0"/>
      <w:marRight w:val="0"/>
      <w:marTop w:val="0"/>
      <w:marBottom w:val="0"/>
      <w:divBdr>
        <w:top w:val="none" w:sz="0" w:space="0" w:color="auto"/>
        <w:left w:val="none" w:sz="0" w:space="0" w:color="auto"/>
        <w:bottom w:val="none" w:sz="0" w:space="0" w:color="auto"/>
        <w:right w:val="none" w:sz="0" w:space="0" w:color="auto"/>
      </w:divBdr>
      <w:divsChild>
        <w:div w:id="566837659">
          <w:marLeft w:val="1166"/>
          <w:marRight w:val="0"/>
          <w:marTop w:val="139"/>
          <w:marBottom w:val="0"/>
          <w:divBdr>
            <w:top w:val="none" w:sz="0" w:space="0" w:color="auto"/>
            <w:left w:val="none" w:sz="0" w:space="0" w:color="auto"/>
            <w:bottom w:val="none" w:sz="0" w:space="0" w:color="auto"/>
            <w:right w:val="none" w:sz="0" w:space="0" w:color="auto"/>
          </w:divBdr>
        </w:div>
        <w:div w:id="58066775">
          <w:marLeft w:val="547"/>
          <w:marRight w:val="0"/>
          <w:marTop w:val="154"/>
          <w:marBottom w:val="0"/>
          <w:divBdr>
            <w:top w:val="none" w:sz="0" w:space="0" w:color="auto"/>
            <w:left w:val="none" w:sz="0" w:space="0" w:color="auto"/>
            <w:bottom w:val="none" w:sz="0" w:space="0" w:color="auto"/>
            <w:right w:val="none" w:sz="0" w:space="0" w:color="auto"/>
          </w:divBdr>
        </w:div>
        <w:div w:id="1276016141">
          <w:marLeft w:val="1166"/>
          <w:marRight w:val="0"/>
          <w:marTop w:val="144"/>
          <w:marBottom w:val="0"/>
          <w:divBdr>
            <w:top w:val="none" w:sz="0" w:space="0" w:color="auto"/>
            <w:left w:val="none" w:sz="0" w:space="0" w:color="auto"/>
            <w:bottom w:val="none" w:sz="0" w:space="0" w:color="auto"/>
            <w:right w:val="none" w:sz="0" w:space="0" w:color="auto"/>
          </w:divBdr>
        </w:div>
        <w:div w:id="470711901">
          <w:marLeft w:val="1166"/>
          <w:marRight w:val="0"/>
          <w:marTop w:val="144"/>
          <w:marBottom w:val="0"/>
          <w:divBdr>
            <w:top w:val="none" w:sz="0" w:space="0" w:color="auto"/>
            <w:left w:val="none" w:sz="0" w:space="0" w:color="auto"/>
            <w:bottom w:val="none" w:sz="0" w:space="0" w:color="auto"/>
            <w:right w:val="none" w:sz="0" w:space="0" w:color="auto"/>
          </w:divBdr>
        </w:div>
        <w:div w:id="452333827">
          <w:marLeft w:val="1166"/>
          <w:marRight w:val="0"/>
          <w:marTop w:val="144"/>
          <w:marBottom w:val="0"/>
          <w:divBdr>
            <w:top w:val="none" w:sz="0" w:space="0" w:color="auto"/>
            <w:left w:val="none" w:sz="0" w:space="0" w:color="auto"/>
            <w:bottom w:val="none" w:sz="0" w:space="0" w:color="auto"/>
            <w:right w:val="none" w:sz="0" w:space="0" w:color="auto"/>
          </w:divBdr>
        </w:div>
      </w:divsChild>
    </w:div>
    <w:div w:id="723337599">
      <w:bodyDiv w:val="1"/>
      <w:marLeft w:val="0"/>
      <w:marRight w:val="0"/>
      <w:marTop w:val="0"/>
      <w:marBottom w:val="0"/>
      <w:divBdr>
        <w:top w:val="none" w:sz="0" w:space="0" w:color="auto"/>
        <w:left w:val="none" w:sz="0" w:space="0" w:color="auto"/>
        <w:bottom w:val="none" w:sz="0" w:space="0" w:color="auto"/>
        <w:right w:val="none" w:sz="0" w:space="0" w:color="auto"/>
      </w:divBdr>
      <w:divsChild>
        <w:div w:id="2018070001">
          <w:marLeft w:val="547"/>
          <w:marRight w:val="0"/>
          <w:marTop w:val="144"/>
          <w:marBottom w:val="0"/>
          <w:divBdr>
            <w:top w:val="none" w:sz="0" w:space="0" w:color="auto"/>
            <w:left w:val="none" w:sz="0" w:space="0" w:color="auto"/>
            <w:bottom w:val="none" w:sz="0" w:space="0" w:color="auto"/>
            <w:right w:val="none" w:sz="0" w:space="0" w:color="auto"/>
          </w:divBdr>
        </w:div>
        <w:div w:id="1751583464">
          <w:marLeft w:val="547"/>
          <w:marRight w:val="0"/>
          <w:marTop w:val="144"/>
          <w:marBottom w:val="0"/>
          <w:divBdr>
            <w:top w:val="none" w:sz="0" w:space="0" w:color="auto"/>
            <w:left w:val="none" w:sz="0" w:space="0" w:color="auto"/>
            <w:bottom w:val="none" w:sz="0" w:space="0" w:color="auto"/>
            <w:right w:val="none" w:sz="0" w:space="0" w:color="auto"/>
          </w:divBdr>
        </w:div>
        <w:div w:id="449591404">
          <w:marLeft w:val="547"/>
          <w:marRight w:val="0"/>
          <w:marTop w:val="144"/>
          <w:marBottom w:val="0"/>
          <w:divBdr>
            <w:top w:val="none" w:sz="0" w:space="0" w:color="auto"/>
            <w:left w:val="none" w:sz="0" w:space="0" w:color="auto"/>
            <w:bottom w:val="none" w:sz="0" w:space="0" w:color="auto"/>
            <w:right w:val="none" w:sz="0" w:space="0" w:color="auto"/>
          </w:divBdr>
        </w:div>
        <w:div w:id="841237830">
          <w:marLeft w:val="547"/>
          <w:marRight w:val="0"/>
          <w:marTop w:val="144"/>
          <w:marBottom w:val="0"/>
          <w:divBdr>
            <w:top w:val="none" w:sz="0" w:space="0" w:color="auto"/>
            <w:left w:val="none" w:sz="0" w:space="0" w:color="auto"/>
            <w:bottom w:val="none" w:sz="0" w:space="0" w:color="auto"/>
            <w:right w:val="none" w:sz="0" w:space="0" w:color="auto"/>
          </w:divBdr>
        </w:div>
      </w:divsChild>
    </w:div>
    <w:div w:id="927810739">
      <w:bodyDiv w:val="1"/>
      <w:marLeft w:val="0"/>
      <w:marRight w:val="0"/>
      <w:marTop w:val="0"/>
      <w:marBottom w:val="0"/>
      <w:divBdr>
        <w:top w:val="none" w:sz="0" w:space="0" w:color="auto"/>
        <w:left w:val="none" w:sz="0" w:space="0" w:color="auto"/>
        <w:bottom w:val="none" w:sz="0" w:space="0" w:color="auto"/>
        <w:right w:val="none" w:sz="0" w:space="0" w:color="auto"/>
      </w:divBdr>
      <w:divsChild>
        <w:div w:id="88552932">
          <w:marLeft w:val="547"/>
          <w:marRight w:val="0"/>
          <w:marTop w:val="96"/>
          <w:marBottom w:val="0"/>
          <w:divBdr>
            <w:top w:val="none" w:sz="0" w:space="0" w:color="auto"/>
            <w:left w:val="none" w:sz="0" w:space="0" w:color="auto"/>
            <w:bottom w:val="none" w:sz="0" w:space="0" w:color="auto"/>
            <w:right w:val="none" w:sz="0" w:space="0" w:color="auto"/>
          </w:divBdr>
        </w:div>
        <w:div w:id="1202401087">
          <w:marLeft w:val="547"/>
          <w:marRight w:val="0"/>
          <w:marTop w:val="96"/>
          <w:marBottom w:val="0"/>
          <w:divBdr>
            <w:top w:val="none" w:sz="0" w:space="0" w:color="auto"/>
            <w:left w:val="none" w:sz="0" w:space="0" w:color="auto"/>
            <w:bottom w:val="none" w:sz="0" w:space="0" w:color="auto"/>
            <w:right w:val="none" w:sz="0" w:space="0" w:color="auto"/>
          </w:divBdr>
        </w:div>
        <w:div w:id="1901281222">
          <w:marLeft w:val="547"/>
          <w:marRight w:val="0"/>
          <w:marTop w:val="96"/>
          <w:marBottom w:val="0"/>
          <w:divBdr>
            <w:top w:val="none" w:sz="0" w:space="0" w:color="auto"/>
            <w:left w:val="none" w:sz="0" w:space="0" w:color="auto"/>
            <w:bottom w:val="none" w:sz="0" w:space="0" w:color="auto"/>
            <w:right w:val="none" w:sz="0" w:space="0" w:color="auto"/>
          </w:divBdr>
        </w:div>
        <w:div w:id="328757492">
          <w:marLeft w:val="547"/>
          <w:marRight w:val="0"/>
          <w:marTop w:val="96"/>
          <w:marBottom w:val="0"/>
          <w:divBdr>
            <w:top w:val="none" w:sz="0" w:space="0" w:color="auto"/>
            <w:left w:val="none" w:sz="0" w:space="0" w:color="auto"/>
            <w:bottom w:val="none" w:sz="0" w:space="0" w:color="auto"/>
            <w:right w:val="none" w:sz="0" w:space="0" w:color="auto"/>
          </w:divBdr>
        </w:div>
        <w:div w:id="510729054">
          <w:marLeft w:val="547"/>
          <w:marRight w:val="0"/>
          <w:marTop w:val="96"/>
          <w:marBottom w:val="0"/>
          <w:divBdr>
            <w:top w:val="none" w:sz="0" w:space="0" w:color="auto"/>
            <w:left w:val="none" w:sz="0" w:space="0" w:color="auto"/>
            <w:bottom w:val="none" w:sz="0" w:space="0" w:color="auto"/>
            <w:right w:val="none" w:sz="0" w:space="0" w:color="auto"/>
          </w:divBdr>
        </w:div>
        <w:div w:id="1736583142">
          <w:marLeft w:val="547"/>
          <w:marRight w:val="0"/>
          <w:marTop w:val="96"/>
          <w:marBottom w:val="0"/>
          <w:divBdr>
            <w:top w:val="none" w:sz="0" w:space="0" w:color="auto"/>
            <w:left w:val="none" w:sz="0" w:space="0" w:color="auto"/>
            <w:bottom w:val="none" w:sz="0" w:space="0" w:color="auto"/>
            <w:right w:val="none" w:sz="0" w:space="0" w:color="auto"/>
          </w:divBdr>
        </w:div>
        <w:div w:id="196084704">
          <w:marLeft w:val="547"/>
          <w:marRight w:val="0"/>
          <w:marTop w:val="96"/>
          <w:marBottom w:val="0"/>
          <w:divBdr>
            <w:top w:val="none" w:sz="0" w:space="0" w:color="auto"/>
            <w:left w:val="none" w:sz="0" w:space="0" w:color="auto"/>
            <w:bottom w:val="none" w:sz="0" w:space="0" w:color="auto"/>
            <w:right w:val="none" w:sz="0" w:space="0" w:color="auto"/>
          </w:divBdr>
        </w:div>
        <w:div w:id="2124301431">
          <w:marLeft w:val="547"/>
          <w:marRight w:val="0"/>
          <w:marTop w:val="96"/>
          <w:marBottom w:val="0"/>
          <w:divBdr>
            <w:top w:val="none" w:sz="0" w:space="0" w:color="auto"/>
            <w:left w:val="none" w:sz="0" w:space="0" w:color="auto"/>
            <w:bottom w:val="none" w:sz="0" w:space="0" w:color="auto"/>
            <w:right w:val="none" w:sz="0" w:space="0" w:color="auto"/>
          </w:divBdr>
        </w:div>
        <w:div w:id="1291404032">
          <w:marLeft w:val="547"/>
          <w:marRight w:val="0"/>
          <w:marTop w:val="96"/>
          <w:marBottom w:val="0"/>
          <w:divBdr>
            <w:top w:val="none" w:sz="0" w:space="0" w:color="auto"/>
            <w:left w:val="none" w:sz="0" w:space="0" w:color="auto"/>
            <w:bottom w:val="none" w:sz="0" w:space="0" w:color="auto"/>
            <w:right w:val="none" w:sz="0" w:space="0" w:color="auto"/>
          </w:divBdr>
        </w:div>
        <w:div w:id="1112171699">
          <w:marLeft w:val="547"/>
          <w:marRight w:val="0"/>
          <w:marTop w:val="96"/>
          <w:marBottom w:val="0"/>
          <w:divBdr>
            <w:top w:val="none" w:sz="0" w:space="0" w:color="auto"/>
            <w:left w:val="none" w:sz="0" w:space="0" w:color="auto"/>
            <w:bottom w:val="none" w:sz="0" w:space="0" w:color="auto"/>
            <w:right w:val="none" w:sz="0" w:space="0" w:color="auto"/>
          </w:divBdr>
        </w:div>
        <w:div w:id="959411504">
          <w:marLeft w:val="547"/>
          <w:marRight w:val="0"/>
          <w:marTop w:val="96"/>
          <w:marBottom w:val="0"/>
          <w:divBdr>
            <w:top w:val="none" w:sz="0" w:space="0" w:color="auto"/>
            <w:left w:val="none" w:sz="0" w:space="0" w:color="auto"/>
            <w:bottom w:val="none" w:sz="0" w:space="0" w:color="auto"/>
            <w:right w:val="none" w:sz="0" w:space="0" w:color="auto"/>
          </w:divBdr>
        </w:div>
        <w:div w:id="134101848">
          <w:marLeft w:val="547"/>
          <w:marRight w:val="0"/>
          <w:marTop w:val="96"/>
          <w:marBottom w:val="0"/>
          <w:divBdr>
            <w:top w:val="none" w:sz="0" w:space="0" w:color="auto"/>
            <w:left w:val="none" w:sz="0" w:space="0" w:color="auto"/>
            <w:bottom w:val="none" w:sz="0" w:space="0" w:color="auto"/>
            <w:right w:val="none" w:sz="0" w:space="0" w:color="auto"/>
          </w:divBdr>
        </w:div>
      </w:divsChild>
    </w:div>
    <w:div w:id="1043555494">
      <w:bodyDiv w:val="1"/>
      <w:marLeft w:val="0"/>
      <w:marRight w:val="0"/>
      <w:marTop w:val="0"/>
      <w:marBottom w:val="0"/>
      <w:divBdr>
        <w:top w:val="none" w:sz="0" w:space="0" w:color="auto"/>
        <w:left w:val="none" w:sz="0" w:space="0" w:color="auto"/>
        <w:bottom w:val="none" w:sz="0" w:space="0" w:color="auto"/>
        <w:right w:val="none" w:sz="0" w:space="0" w:color="auto"/>
      </w:divBdr>
      <w:divsChild>
        <w:div w:id="701712828">
          <w:marLeft w:val="0"/>
          <w:marRight w:val="0"/>
          <w:marTop w:val="0"/>
          <w:marBottom w:val="0"/>
          <w:divBdr>
            <w:top w:val="none" w:sz="0" w:space="0" w:color="auto"/>
            <w:left w:val="none" w:sz="0" w:space="0" w:color="auto"/>
            <w:bottom w:val="none" w:sz="0" w:space="0" w:color="auto"/>
            <w:right w:val="none" w:sz="0" w:space="0" w:color="auto"/>
          </w:divBdr>
          <w:divsChild>
            <w:div w:id="1931812447">
              <w:marLeft w:val="0"/>
              <w:marRight w:val="0"/>
              <w:marTop w:val="0"/>
              <w:marBottom w:val="0"/>
              <w:divBdr>
                <w:top w:val="none" w:sz="0" w:space="0" w:color="auto"/>
                <w:left w:val="none" w:sz="0" w:space="0" w:color="auto"/>
                <w:bottom w:val="none" w:sz="0" w:space="0" w:color="auto"/>
                <w:right w:val="none" w:sz="0" w:space="0" w:color="auto"/>
              </w:divBdr>
              <w:divsChild>
                <w:div w:id="14765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57702">
      <w:bodyDiv w:val="1"/>
      <w:marLeft w:val="0"/>
      <w:marRight w:val="0"/>
      <w:marTop w:val="0"/>
      <w:marBottom w:val="0"/>
      <w:divBdr>
        <w:top w:val="none" w:sz="0" w:space="0" w:color="auto"/>
        <w:left w:val="none" w:sz="0" w:space="0" w:color="auto"/>
        <w:bottom w:val="none" w:sz="0" w:space="0" w:color="auto"/>
        <w:right w:val="none" w:sz="0" w:space="0" w:color="auto"/>
      </w:divBdr>
      <w:divsChild>
        <w:div w:id="558977927">
          <w:marLeft w:val="547"/>
          <w:marRight w:val="0"/>
          <w:marTop w:val="154"/>
          <w:marBottom w:val="0"/>
          <w:divBdr>
            <w:top w:val="none" w:sz="0" w:space="0" w:color="auto"/>
            <w:left w:val="none" w:sz="0" w:space="0" w:color="auto"/>
            <w:bottom w:val="none" w:sz="0" w:space="0" w:color="auto"/>
            <w:right w:val="none" w:sz="0" w:space="0" w:color="auto"/>
          </w:divBdr>
        </w:div>
        <w:div w:id="608633742">
          <w:marLeft w:val="1166"/>
          <w:marRight w:val="0"/>
          <w:marTop w:val="139"/>
          <w:marBottom w:val="0"/>
          <w:divBdr>
            <w:top w:val="none" w:sz="0" w:space="0" w:color="auto"/>
            <w:left w:val="none" w:sz="0" w:space="0" w:color="auto"/>
            <w:bottom w:val="none" w:sz="0" w:space="0" w:color="auto"/>
            <w:right w:val="none" w:sz="0" w:space="0" w:color="auto"/>
          </w:divBdr>
        </w:div>
        <w:div w:id="407577508">
          <w:marLeft w:val="547"/>
          <w:marRight w:val="0"/>
          <w:marTop w:val="154"/>
          <w:marBottom w:val="0"/>
          <w:divBdr>
            <w:top w:val="none" w:sz="0" w:space="0" w:color="auto"/>
            <w:left w:val="none" w:sz="0" w:space="0" w:color="auto"/>
            <w:bottom w:val="none" w:sz="0" w:space="0" w:color="auto"/>
            <w:right w:val="none" w:sz="0" w:space="0" w:color="auto"/>
          </w:divBdr>
        </w:div>
        <w:div w:id="1376853808">
          <w:marLeft w:val="1166"/>
          <w:marRight w:val="0"/>
          <w:marTop w:val="144"/>
          <w:marBottom w:val="0"/>
          <w:divBdr>
            <w:top w:val="none" w:sz="0" w:space="0" w:color="auto"/>
            <w:left w:val="none" w:sz="0" w:space="0" w:color="auto"/>
            <w:bottom w:val="none" w:sz="0" w:space="0" w:color="auto"/>
            <w:right w:val="none" w:sz="0" w:space="0" w:color="auto"/>
          </w:divBdr>
        </w:div>
        <w:div w:id="1591817499">
          <w:marLeft w:val="1166"/>
          <w:marRight w:val="0"/>
          <w:marTop w:val="144"/>
          <w:marBottom w:val="0"/>
          <w:divBdr>
            <w:top w:val="none" w:sz="0" w:space="0" w:color="auto"/>
            <w:left w:val="none" w:sz="0" w:space="0" w:color="auto"/>
            <w:bottom w:val="none" w:sz="0" w:space="0" w:color="auto"/>
            <w:right w:val="none" w:sz="0" w:space="0" w:color="auto"/>
          </w:divBdr>
        </w:div>
        <w:div w:id="211769829">
          <w:marLeft w:val="1166"/>
          <w:marRight w:val="0"/>
          <w:marTop w:val="144"/>
          <w:marBottom w:val="0"/>
          <w:divBdr>
            <w:top w:val="none" w:sz="0" w:space="0" w:color="auto"/>
            <w:left w:val="none" w:sz="0" w:space="0" w:color="auto"/>
            <w:bottom w:val="none" w:sz="0" w:space="0" w:color="auto"/>
            <w:right w:val="none" w:sz="0" w:space="0" w:color="auto"/>
          </w:divBdr>
        </w:div>
      </w:divsChild>
    </w:div>
    <w:div w:id="1214730590">
      <w:bodyDiv w:val="1"/>
      <w:marLeft w:val="0"/>
      <w:marRight w:val="0"/>
      <w:marTop w:val="0"/>
      <w:marBottom w:val="0"/>
      <w:divBdr>
        <w:top w:val="none" w:sz="0" w:space="0" w:color="auto"/>
        <w:left w:val="none" w:sz="0" w:space="0" w:color="auto"/>
        <w:bottom w:val="none" w:sz="0" w:space="0" w:color="auto"/>
        <w:right w:val="none" w:sz="0" w:space="0" w:color="auto"/>
      </w:divBdr>
      <w:divsChild>
        <w:div w:id="94525585">
          <w:marLeft w:val="0"/>
          <w:marRight w:val="0"/>
          <w:marTop w:val="0"/>
          <w:marBottom w:val="0"/>
          <w:divBdr>
            <w:top w:val="none" w:sz="0" w:space="0" w:color="auto"/>
            <w:left w:val="none" w:sz="0" w:space="0" w:color="auto"/>
            <w:bottom w:val="none" w:sz="0" w:space="0" w:color="auto"/>
            <w:right w:val="none" w:sz="0" w:space="0" w:color="auto"/>
          </w:divBdr>
          <w:divsChild>
            <w:div w:id="1271275776">
              <w:marLeft w:val="0"/>
              <w:marRight w:val="0"/>
              <w:marTop w:val="0"/>
              <w:marBottom w:val="0"/>
              <w:divBdr>
                <w:top w:val="none" w:sz="0" w:space="0" w:color="auto"/>
                <w:left w:val="none" w:sz="0" w:space="0" w:color="auto"/>
                <w:bottom w:val="none" w:sz="0" w:space="0" w:color="auto"/>
                <w:right w:val="none" w:sz="0" w:space="0" w:color="auto"/>
              </w:divBdr>
              <w:divsChild>
                <w:div w:id="430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2479">
      <w:bodyDiv w:val="1"/>
      <w:marLeft w:val="0"/>
      <w:marRight w:val="0"/>
      <w:marTop w:val="0"/>
      <w:marBottom w:val="0"/>
      <w:divBdr>
        <w:top w:val="none" w:sz="0" w:space="0" w:color="auto"/>
        <w:left w:val="none" w:sz="0" w:space="0" w:color="auto"/>
        <w:bottom w:val="none" w:sz="0" w:space="0" w:color="auto"/>
        <w:right w:val="none" w:sz="0" w:space="0" w:color="auto"/>
      </w:divBdr>
      <w:divsChild>
        <w:div w:id="34089555">
          <w:marLeft w:val="0"/>
          <w:marRight w:val="0"/>
          <w:marTop w:val="0"/>
          <w:marBottom w:val="0"/>
          <w:divBdr>
            <w:top w:val="none" w:sz="0" w:space="0" w:color="auto"/>
            <w:left w:val="none" w:sz="0" w:space="0" w:color="auto"/>
            <w:bottom w:val="none" w:sz="0" w:space="0" w:color="auto"/>
            <w:right w:val="none" w:sz="0" w:space="0" w:color="auto"/>
          </w:divBdr>
          <w:divsChild>
            <w:div w:id="366953190">
              <w:marLeft w:val="0"/>
              <w:marRight w:val="0"/>
              <w:marTop w:val="0"/>
              <w:marBottom w:val="0"/>
              <w:divBdr>
                <w:top w:val="none" w:sz="0" w:space="0" w:color="auto"/>
                <w:left w:val="none" w:sz="0" w:space="0" w:color="auto"/>
                <w:bottom w:val="none" w:sz="0" w:space="0" w:color="auto"/>
                <w:right w:val="none" w:sz="0" w:space="0" w:color="auto"/>
              </w:divBdr>
              <w:divsChild>
                <w:div w:id="1493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4751">
      <w:bodyDiv w:val="1"/>
      <w:marLeft w:val="0"/>
      <w:marRight w:val="0"/>
      <w:marTop w:val="0"/>
      <w:marBottom w:val="0"/>
      <w:divBdr>
        <w:top w:val="none" w:sz="0" w:space="0" w:color="auto"/>
        <w:left w:val="none" w:sz="0" w:space="0" w:color="auto"/>
        <w:bottom w:val="none" w:sz="0" w:space="0" w:color="auto"/>
        <w:right w:val="none" w:sz="0" w:space="0" w:color="auto"/>
      </w:divBdr>
      <w:divsChild>
        <w:div w:id="1114053069">
          <w:marLeft w:val="0"/>
          <w:marRight w:val="0"/>
          <w:marTop w:val="0"/>
          <w:marBottom w:val="0"/>
          <w:divBdr>
            <w:top w:val="none" w:sz="0" w:space="0" w:color="auto"/>
            <w:left w:val="none" w:sz="0" w:space="0" w:color="auto"/>
            <w:bottom w:val="none" w:sz="0" w:space="0" w:color="auto"/>
            <w:right w:val="none" w:sz="0" w:space="0" w:color="auto"/>
          </w:divBdr>
          <w:divsChild>
            <w:div w:id="569661591">
              <w:marLeft w:val="0"/>
              <w:marRight w:val="0"/>
              <w:marTop w:val="0"/>
              <w:marBottom w:val="0"/>
              <w:divBdr>
                <w:top w:val="none" w:sz="0" w:space="0" w:color="auto"/>
                <w:left w:val="none" w:sz="0" w:space="0" w:color="auto"/>
                <w:bottom w:val="none" w:sz="0" w:space="0" w:color="auto"/>
                <w:right w:val="none" w:sz="0" w:space="0" w:color="auto"/>
              </w:divBdr>
              <w:divsChild>
                <w:div w:id="19067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27">
      <w:bodyDiv w:val="1"/>
      <w:marLeft w:val="0"/>
      <w:marRight w:val="0"/>
      <w:marTop w:val="0"/>
      <w:marBottom w:val="0"/>
      <w:divBdr>
        <w:top w:val="none" w:sz="0" w:space="0" w:color="auto"/>
        <w:left w:val="none" w:sz="0" w:space="0" w:color="auto"/>
        <w:bottom w:val="none" w:sz="0" w:space="0" w:color="auto"/>
        <w:right w:val="none" w:sz="0" w:space="0" w:color="auto"/>
      </w:divBdr>
      <w:divsChild>
        <w:div w:id="722826754">
          <w:marLeft w:val="0"/>
          <w:marRight w:val="0"/>
          <w:marTop w:val="0"/>
          <w:marBottom w:val="0"/>
          <w:divBdr>
            <w:top w:val="none" w:sz="0" w:space="0" w:color="auto"/>
            <w:left w:val="none" w:sz="0" w:space="0" w:color="auto"/>
            <w:bottom w:val="none" w:sz="0" w:space="0" w:color="auto"/>
            <w:right w:val="none" w:sz="0" w:space="0" w:color="auto"/>
          </w:divBdr>
          <w:divsChild>
            <w:div w:id="205878451">
              <w:marLeft w:val="0"/>
              <w:marRight w:val="0"/>
              <w:marTop w:val="0"/>
              <w:marBottom w:val="0"/>
              <w:divBdr>
                <w:top w:val="none" w:sz="0" w:space="0" w:color="auto"/>
                <w:left w:val="none" w:sz="0" w:space="0" w:color="auto"/>
                <w:bottom w:val="none" w:sz="0" w:space="0" w:color="auto"/>
                <w:right w:val="none" w:sz="0" w:space="0" w:color="auto"/>
              </w:divBdr>
              <w:divsChild>
                <w:div w:id="589506526">
                  <w:marLeft w:val="0"/>
                  <w:marRight w:val="0"/>
                  <w:marTop w:val="0"/>
                  <w:marBottom w:val="0"/>
                  <w:divBdr>
                    <w:top w:val="none" w:sz="0" w:space="0" w:color="auto"/>
                    <w:left w:val="none" w:sz="0" w:space="0" w:color="auto"/>
                    <w:bottom w:val="none" w:sz="0" w:space="0" w:color="auto"/>
                    <w:right w:val="none" w:sz="0" w:space="0" w:color="auto"/>
                  </w:divBdr>
                  <w:divsChild>
                    <w:div w:id="2193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96293">
      <w:bodyDiv w:val="1"/>
      <w:marLeft w:val="0"/>
      <w:marRight w:val="0"/>
      <w:marTop w:val="0"/>
      <w:marBottom w:val="0"/>
      <w:divBdr>
        <w:top w:val="none" w:sz="0" w:space="0" w:color="auto"/>
        <w:left w:val="none" w:sz="0" w:space="0" w:color="auto"/>
        <w:bottom w:val="none" w:sz="0" w:space="0" w:color="auto"/>
        <w:right w:val="none" w:sz="0" w:space="0" w:color="auto"/>
      </w:divBdr>
      <w:divsChild>
        <w:div w:id="1492212382">
          <w:marLeft w:val="0"/>
          <w:marRight w:val="0"/>
          <w:marTop w:val="0"/>
          <w:marBottom w:val="0"/>
          <w:divBdr>
            <w:top w:val="none" w:sz="0" w:space="0" w:color="auto"/>
            <w:left w:val="none" w:sz="0" w:space="0" w:color="auto"/>
            <w:bottom w:val="none" w:sz="0" w:space="0" w:color="auto"/>
            <w:right w:val="none" w:sz="0" w:space="0" w:color="auto"/>
          </w:divBdr>
          <w:divsChild>
            <w:div w:id="127939510">
              <w:marLeft w:val="0"/>
              <w:marRight w:val="0"/>
              <w:marTop w:val="0"/>
              <w:marBottom w:val="0"/>
              <w:divBdr>
                <w:top w:val="none" w:sz="0" w:space="0" w:color="auto"/>
                <w:left w:val="none" w:sz="0" w:space="0" w:color="auto"/>
                <w:bottom w:val="none" w:sz="0" w:space="0" w:color="auto"/>
                <w:right w:val="none" w:sz="0" w:space="0" w:color="auto"/>
              </w:divBdr>
              <w:divsChild>
                <w:div w:id="18814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1645">
      <w:bodyDiv w:val="1"/>
      <w:marLeft w:val="0"/>
      <w:marRight w:val="0"/>
      <w:marTop w:val="0"/>
      <w:marBottom w:val="0"/>
      <w:divBdr>
        <w:top w:val="none" w:sz="0" w:space="0" w:color="auto"/>
        <w:left w:val="none" w:sz="0" w:space="0" w:color="auto"/>
        <w:bottom w:val="none" w:sz="0" w:space="0" w:color="auto"/>
        <w:right w:val="none" w:sz="0" w:space="0" w:color="auto"/>
      </w:divBdr>
      <w:divsChild>
        <w:div w:id="843862041">
          <w:marLeft w:val="547"/>
          <w:marRight w:val="0"/>
          <w:marTop w:val="154"/>
          <w:marBottom w:val="0"/>
          <w:divBdr>
            <w:top w:val="none" w:sz="0" w:space="0" w:color="auto"/>
            <w:left w:val="none" w:sz="0" w:space="0" w:color="auto"/>
            <w:bottom w:val="none" w:sz="0" w:space="0" w:color="auto"/>
            <w:right w:val="none" w:sz="0" w:space="0" w:color="auto"/>
          </w:divBdr>
        </w:div>
        <w:div w:id="821509227">
          <w:marLeft w:val="1166"/>
          <w:marRight w:val="0"/>
          <w:marTop w:val="139"/>
          <w:marBottom w:val="0"/>
          <w:divBdr>
            <w:top w:val="none" w:sz="0" w:space="0" w:color="auto"/>
            <w:left w:val="none" w:sz="0" w:space="0" w:color="auto"/>
            <w:bottom w:val="none" w:sz="0" w:space="0" w:color="auto"/>
            <w:right w:val="none" w:sz="0" w:space="0" w:color="auto"/>
          </w:divBdr>
        </w:div>
        <w:div w:id="1787314168">
          <w:marLeft w:val="547"/>
          <w:marRight w:val="0"/>
          <w:marTop w:val="154"/>
          <w:marBottom w:val="0"/>
          <w:divBdr>
            <w:top w:val="none" w:sz="0" w:space="0" w:color="auto"/>
            <w:left w:val="none" w:sz="0" w:space="0" w:color="auto"/>
            <w:bottom w:val="none" w:sz="0" w:space="0" w:color="auto"/>
            <w:right w:val="none" w:sz="0" w:space="0" w:color="auto"/>
          </w:divBdr>
        </w:div>
        <w:div w:id="12733864">
          <w:marLeft w:val="1166"/>
          <w:marRight w:val="0"/>
          <w:marTop w:val="144"/>
          <w:marBottom w:val="0"/>
          <w:divBdr>
            <w:top w:val="none" w:sz="0" w:space="0" w:color="auto"/>
            <w:left w:val="none" w:sz="0" w:space="0" w:color="auto"/>
            <w:bottom w:val="none" w:sz="0" w:space="0" w:color="auto"/>
            <w:right w:val="none" w:sz="0" w:space="0" w:color="auto"/>
          </w:divBdr>
        </w:div>
        <w:div w:id="1461341684">
          <w:marLeft w:val="1166"/>
          <w:marRight w:val="0"/>
          <w:marTop w:val="144"/>
          <w:marBottom w:val="0"/>
          <w:divBdr>
            <w:top w:val="none" w:sz="0" w:space="0" w:color="auto"/>
            <w:left w:val="none" w:sz="0" w:space="0" w:color="auto"/>
            <w:bottom w:val="none" w:sz="0" w:space="0" w:color="auto"/>
            <w:right w:val="none" w:sz="0" w:space="0" w:color="auto"/>
          </w:divBdr>
        </w:div>
        <w:div w:id="1917934264">
          <w:marLeft w:val="1166"/>
          <w:marRight w:val="0"/>
          <w:marTop w:val="144"/>
          <w:marBottom w:val="0"/>
          <w:divBdr>
            <w:top w:val="none" w:sz="0" w:space="0" w:color="auto"/>
            <w:left w:val="none" w:sz="0" w:space="0" w:color="auto"/>
            <w:bottom w:val="none" w:sz="0" w:space="0" w:color="auto"/>
            <w:right w:val="none" w:sz="0" w:space="0" w:color="auto"/>
          </w:divBdr>
        </w:div>
      </w:divsChild>
    </w:div>
    <w:div w:id="2032874304">
      <w:bodyDiv w:val="1"/>
      <w:marLeft w:val="0"/>
      <w:marRight w:val="0"/>
      <w:marTop w:val="0"/>
      <w:marBottom w:val="0"/>
      <w:divBdr>
        <w:top w:val="none" w:sz="0" w:space="0" w:color="auto"/>
        <w:left w:val="none" w:sz="0" w:space="0" w:color="auto"/>
        <w:bottom w:val="none" w:sz="0" w:space="0" w:color="auto"/>
        <w:right w:val="none" w:sz="0" w:space="0" w:color="auto"/>
      </w:divBdr>
      <w:divsChild>
        <w:div w:id="776873413">
          <w:marLeft w:val="0"/>
          <w:marRight w:val="0"/>
          <w:marTop w:val="0"/>
          <w:marBottom w:val="0"/>
          <w:divBdr>
            <w:top w:val="none" w:sz="0" w:space="0" w:color="auto"/>
            <w:left w:val="none" w:sz="0" w:space="0" w:color="auto"/>
            <w:bottom w:val="none" w:sz="0" w:space="0" w:color="auto"/>
            <w:right w:val="none" w:sz="0" w:space="0" w:color="auto"/>
          </w:divBdr>
          <w:divsChild>
            <w:div w:id="1554348565">
              <w:marLeft w:val="0"/>
              <w:marRight w:val="0"/>
              <w:marTop w:val="0"/>
              <w:marBottom w:val="0"/>
              <w:divBdr>
                <w:top w:val="none" w:sz="0" w:space="0" w:color="auto"/>
                <w:left w:val="none" w:sz="0" w:space="0" w:color="auto"/>
                <w:bottom w:val="none" w:sz="0" w:space="0" w:color="auto"/>
                <w:right w:val="none" w:sz="0" w:space="0" w:color="auto"/>
              </w:divBdr>
              <w:divsChild>
                <w:div w:id="9978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sc.gov.uk/news/new-cyber-attack-categorisation-system-improve-uk-response-incidents" TargetMode="External"/><Relationship Id="rId12" Type="http://schemas.openxmlformats.org/officeDocument/2006/relationships/hyperlink" Target="https://www.esg-global.com/hubfs/issa/ESG-ISSA-Research-Report-Life-of-Cybersecurity-Professionals-Nov-2017.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s-01.uni.ad.sunderland.ac.uk/owa/redir.aspx?C=oiAnhql-1IhI7kN6RCcmt7QVy4zsNKRFEffcy1QslrTYpQayjt_VCA..&amp;URL=http%3a%2f%2fwww.cybok.org" TargetMode="External"/><Relationship Id="rId7" Type="http://schemas.openxmlformats.org/officeDocument/2006/relationships/hyperlink" Target="https://www.acm.org/binaries/content/assets/education/curricula-recommendations/csec2017.pdf" TargetMode="External"/><Relationship Id="rId8" Type="http://schemas.openxmlformats.org/officeDocument/2006/relationships/hyperlink" Target="http://www.assessment-reform-group.org.uk/AssessInsides.pdf" TargetMode="External"/><Relationship Id="rId9" Type="http://schemas.openxmlformats.org/officeDocument/2006/relationships/hyperlink" Target="https://www.lir.gu.se/digitalAssets/1345/1345048_institutional_strategies.pdf" TargetMode="External"/><Relationship Id="rId10" Type="http://schemas.openxmlformats.org/officeDocument/2006/relationships/hyperlink" Target="https://www.tandfonline.com/doi/abs/10.1080/00193089.1966.10532492?src=rec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9792</Words>
  <Characters>55036</Characters>
  <Application>Microsoft Macintosh Word</Application>
  <DocSecurity>0</DocSecurity>
  <Lines>982</Lines>
  <Paragraphs>271</Paragraphs>
  <ScaleCrop>false</ScaleCrop>
  <HeadingPairs>
    <vt:vector size="2" baseType="variant">
      <vt:variant>
        <vt:lpstr>Title</vt:lpstr>
      </vt:variant>
      <vt:variant>
        <vt:i4>1</vt:i4>
      </vt:variant>
    </vt:vector>
  </HeadingPairs>
  <TitlesOfParts>
    <vt:vector size="1" baseType="lpstr">
      <vt:lpstr/>
    </vt:vector>
  </TitlesOfParts>
  <Manager/>
  <Company>University of Sunderland</Company>
  <LinksUpToDate>false</LinksUpToDate>
  <CharactersWithSpaces>64557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Irons</dc:creator>
  <cp:keywords/>
  <dc:description/>
  <cp:lastModifiedBy>Alastair Irons</cp:lastModifiedBy>
  <cp:revision>2</cp:revision>
  <dcterms:created xsi:type="dcterms:W3CDTF">2018-12-13T17:11:00Z</dcterms:created>
  <dcterms:modified xsi:type="dcterms:W3CDTF">2018-12-13T17:11:00Z</dcterms:modified>
  <cp:category/>
</cp:coreProperties>
</file>